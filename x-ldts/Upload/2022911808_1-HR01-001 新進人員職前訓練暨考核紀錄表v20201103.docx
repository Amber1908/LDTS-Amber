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1F7F3" w14:textId="202744E1" w:rsidR="00561941" w:rsidDel="00D43826" w:rsidRDefault="00561941" w:rsidP="00973C09">
      <w:pPr>
        <w:jc w:val="center"/>
        <w:rPr>
          <w:del w:id="0" w:author="user" w:date="2020-10-29T16:39:00Z"/>
          <w:sz w:val="28"/>
        </w:rPr>
      </w:pPr>
    </w:p>
    <w:tbl>
      <w:tblPr>
        <w:tblStyle w:val="a9"/>
        <w:tblW w:w="10207" w:type="dxa"/>
        <w:jc w:val="center"/>
        <w:tblLook w:val="04A0" w:firstRow="1" w:lastRow="0" w:firstColumn="1" w:lastColumn="0" w:noHBand="0" w:noVBand="1"/>
        <w:tblPrChange w:id="1" w:author="user" w:date="2020-10-29T16:40:00Z">
          <w:tblPr>
            <w:tblStyle w:val="a9"/>
            <w:tblW w:w="10207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071"/>
        <w:gridCol w:w="2335"/>
        <w:gridCol w:w="1071"/>
        <w:gridCol w:w="2281"/>
        <w:gridCol w:w="1071"/>
        <w:gridCol w:w="2378"/>
        <w:tblGridChange w:id="2">
          <w:tblGrid>
            <w:gridCol w:w="1071"/>
            <w:gridCol w:w="2335"/>
            <w:gridCol w:w="1071"/>
            <w:gridCol w:w="2281"/>
            <w:gridCol w:w="1071"/>
            <w:gridCol w:w="2378"/>
          </w:tblGrid>
        </w:tblGridChange>
      </w:tblGrid>
      <w:tr w:rsidR="003C589D" w:rsidRPr="003C589D" w14:paraId="6D1B696A" w14:textId="77777777" w:rsidTr="00D43826">
        <w:trPr>
          <w:trHeight w:val="567"/>
          <w:jc w:val="center"/>
          <w:trPrChange w:id="3" w:author="user" w:date="2020-10-29T16:40:00Z">
            <w:trPr>
              <w:trHeight w:val="567"/>
              <w:jc w:val="center"/>
            </w:trPr>
          </w:trPrChange>
        </w:trPr>
        <w:tc>
          <w:tcPr>
            <w:tcW w:w="1071" w:type="dxa"/>
            <w:vAlign w:val="center"/>
            <w:tcPrChange w:id="4" w:author="user" w:date="2020-10-29T16:40:00Z">
              <w:tcPr>
                <w:tcW w:w="1071" w:type="dxa"/>
                <w:vAlign w:val="center"/>
              </w:tcPr>
            </w:tcPrChange>
          </w:tcPr>
          <w:p w14:paraId="5B122807" w14:textId="77777777" w:rsidR="003C589D" w:rsidRPr="00D43826" w:rsidRDefault="003C589D" w:rsidP="003C589D">
            <w:pPr>
              <w:tabs>
                <w:tab w:val="left" w:pos="3900"/>
              </w:tabs>
              <w:jc w:val="center"/>
              <w:rPr>
                <w:sz w:val="20"/>
                <w:szCs w:val="18"/>
                <w:rPrChange w:id="5" w:author="user" w:date="2020-10-29T16:40:00Z">
                  <w:rPr/>
                </w:rPrChange>
              </w:rPr>
            </w:pPr>
            <w:bookmarkStart w:id="6" w:name="_Hlk55400011"/>
            <w:r w:rsidRPr="00D43826">
              <w:rPr>
                <w:rFonts w:hint="eastAsia"/>
                <w:sz w:val="20"/>
                <w:szCs w:val="18"/>
                <w:rPrChange w:id="7" w:author="user" w:date="2020-10-29T16:40:00Z">
                  <w:rPr>
                    <w:rFonts w:hint="eastAsia"/>
                  </w:rPr>
                </w:rPrChange>
              </w:rPr>
              <w:t>姓名</w:t>
            </w:r>
          </w:p>
        </w:tc>
        <w:tc>
          <w:tcPr>
            <w:tcW w:w="2335" w:type="dxa"/>
            <w:vAlign w:val="center"/>
            <w:tcPrChange w:id="8" w:author="user" w:date="2020-10-29T16:40:00Z">
              <w:tcPr>
                <w:tcW w:w="2335" w:type="dxa"/>
                <w:vAlign w:val="center"/>
              </w:tcPr>
            </w:tcPrChange>
          </w:tcPr>
          <w:p w14:paraId="62966D08" w14:textId="77777777" w:rsidR="003C589D" w:rsidRPr="00D43826" w:rsidRDefault="003C589D" w:rsidP="003C589D">
            <w:pPr>
              <w:tabs>
                <w:tab w:val="left" w:pos="3900"/>
              </w:tabs>
              <w:jc w:val="center"/>
              <w:rPr>
                <w:sz w:val="20"/>
                <w:szCs w:val="18"/>
                <w:rPrChange w:id="9" w:author="user" w:date="2020-10-29T16:40:00Z">
                  <w:rPr/>
                </w:rPrChange>
              </w:rPr>
            </w:pPr>
          </w:p>
        </w:tc>
        <w:tc>
          <w:tcPr>
            <w:tcW w:w="1071" w:type="dxa"/>
            <w:vAlign w:val="center"/>
            <w:tcPrChange w:id="10" w:author="user" w:date="2020-10-29T16:40:00Z">
              <w:tcPr>
                <w:tcW w:w="1071" w:type="dxa"/>
                <w:vAlign w:val="center"/>
              </w:tcPr>
            </w:tcPrChange>
          </w:tcPr>
          <w:p w14:paraId="3FE1B99A" w14:textId="77777777" w:rsidR="003C589D" w:rsidRPr="00D43826" w:rsidRDefault="003C589D" w:rsidP="003C589D">
            <w:pPr>
              <w:tabs>
                <w:tab w:val="left" w:pos="3900"/>
              </w:tabs>
              <w:jc w:val="center"/>
              <w:rPr>
                <w:sz w:val="20"/>
                <w:szCs w:val="18"/>
                <w:rPrChange w:id="11" w:author="user" w:date="2020-10-29T16:40:00Z">
                  <w:rPr/>
                </w:rPrChange>
              </w:rPr>
            </w:pPr>
            <w:r w:rsidRPr="00D43826">
              <w:rPr>
                <w:rFonts w:hint="eastAsia"/>
                <w:sz w:val="20"/>
                <w:szCs w:val="18"/>
                <w:rPrChange w:id="12" w:author="user" w:date="2020-10-29T16:40:00Z">
                  <w:rPr>
                    <w:rFonts w:hint="eastAsia"/>
                  </w:rPr>
                </w:rPrChange>
              </w:rPr>
              <w:t>職稱</w:t>
            </w:r>
          </w:p>
        </w:tc>
        <w:tc>
          <w:tcPr>
            <w:tcW w:w="2281" w:type="dxa"/>
            <w:vAlign w:val="center"/>
            <w:tcPrChange w:id="13" w:author="user" w:date="2020-10-29T16:40:00Z">
              <w:tcPr>
                <w:tcW w:w="2281" w:type="dxa"/>
                <w:vAlign w:val="center"/>
              </w:tcPr>
            </w:tcPrChange>
          </w:tcPr>
          <w:p w14:paraId="519A1FC9" w14:textId="77777777" w:rsidR="003C589D" w:rsidRPr="00D43826" w:rsidRDefault="003C589D" w:rsidP="003C589D">
            <w:pPr>
              <w:tabs>
                <w:tab w:val="left" w:pos="3900"/>
              </w:tabs>
              <w:jc w:val="center"/>
              <w:rPr>
                <w:sz w:val="20"/>
                <w:szCs w:val="18"/>
                <w:rPrChange w:id="14" w:author="user" w:date="2020-10-29T16:40:00Z">
                  <w:rPr/>
                </w:rPrChange>
              </w:rPr>
            </w:pPr>
          </w:p>
        </w:tc>
        <w:tc>
          <w:tcPr>
            <w:tcW w:w="1071" w:type="dxa"/>
            <w:vAlign w:val="center"/>
            <w:tcPrChange w:id="15" w:author="user" w:date="2020-10-29T16:40:00Z">
              <w:tcPr>
                <w:tcW w:w="1071" w:type="dxa"/>
                <w:vAlign w:val="center"/>
              </w:tcPr>
            </w:tcPrChange>
          </w:tcPr>
          <w:p w14:paraId="20C24FDE" w14:textId="77777777" w:rsidR="003C589D" w:rsidRPr="00D43826" w:rsidRDefault="003C589D" w:rsidP="003C589D">
            <w:pPr>
              <w:tabs>
                <w:tab w:val="left" w:pos="3900"/>
              </w:tabs>
              <w:jc w:val="center"/>
              <w:rPr>
                <w:sz w:val="20"/>
                <w:szCs w:val="18"/>
                <w:rPrChange w:id="16" w:author="user" w:date="2020-10-29T16:40:00Z">
                  <w:rPr/>
                </w:rPrChange>
              </w:rPr>
            </w:pPr>
            <w:r w:rsidRPr="00D43826">
              <w:rPr>
                <w:rFonts w:hint="eastAsia"/>
                <w:sz w:val="20"/>
                <w:szCs w:val="18"/>
                <w:rPrChange w:id="17" w:author="user" w:date="2020-10-29T16:40:00Z">
                  <w:rPr>
                    <w:rFonts w:hint="eastAsia"/>
                  </w:rPr>
                </w:rPrChange>
              </w:rPr>
              <w:t>到職日</w:t>
            </w:r>
          </w:p>
        </w:tc>
        <w:tc>
          <w:tcPr>
            <w:tcW w:w="2378" w:type="dxa"/>
            <w:vAlign w:val="center"/>
            <w:tcPrChange w:id="18" w:author="user" w:date="2020-10-29T16:40:00Z">
              <w:tcPr>
                <w:tcW w:w="2378" w:type="dxa"/>
              </w:tcPr>
            </w:tcPrChange>
          </w:tcPr>
          <w:p w14:paraId="597EB610" w14:textId="77777777" w:rsidR="003C589D" w:rsidRPr="00D43826" w:rsidRDefault="003C589D">
            <w:pPr>
              <w:tabs>
                <w:tab w:val="left" w:pos="3900"/>
              </w:tabs>
              <w:jc w:val="both"/>
              <w:rPr>
                <w:sz w:val="20"/>
                <w:szCs w:val="18"/>
                <w:rPrChange w:id="19" w:author="user" w:date="2020-10-29T16:40:00Z">
                  <w:rPr/>
                </w:rPrChange>
              </w:rPr>
              <w:pPrChange w:id="20" w:author="user" w:date="2020-10-29T16:40:00Z">
                <w:pPr>
                  <w:tabs>
                    <w:tab w:val="left" w:pos="3900"/>
                  </w:tabs>
                </w:pPr>
              </w:pPrChange>
            </w:pPr>
          </w:p>
        </w:tc>
      </w:tr>
    </w:tbl>
    <w:bookmarkEnd w:id="6"/>
    <w:p w14:paraId="4FA7ED09" w14:textId="1BC99A0A" w:rsidR="003C589D" w:rsidRPr="00D43826" w:rsidRDefault="006475C1">
      <w:pPr>
        <w:pStyle w:val="aa"/>
        <w:numPr>
          <w:ilvl w:val="0"/>
          <w:numId w:val="6"/>
        </w:numPr>
        <w:ind w:leftChars="0" w:left="142"/>
        <w:rPr>
          <w:b/>
          <w:bCs/>
          <w:sz w:val="22"/>
          <w:szCs w:val="20"/>
          <w:u w:val="single"/>
          <w:rPrChange w:id="21" w:author="user" w:date="2020-10-29T16:40:00Z">
            <w:rPr/>
          </w:rPrChange>
        </w:rPr>
        <w:pPrChange w:id="22" w:author="user" w:date="2020-10-29T16:39:00Z">
          <w:pPr/>
        </w:pPrChange>
      </w:pPr>
      <w:ins w:id="23" w:author="user" w:date="2020-10-29T16:01:00Z">
        <w:r w:rsidRPr="00D43826">
          <w:rPr>
            <w:rFonts w:hint="eastAsia"/>
            <w:b/>
            <w:bCs/>
            <w:sz w:val="22"/>
            <w:szCs w:val="20"/>
            <w:u w:val="single"/>
            <w:rPrChange w:id="24" w:author="user" w:date="2020-10-29T16:40:00Z">
              <w:rPr>
                <w:rFonts w:hint="eastAsia"/>
              </w:rPr>
            </w:rPrChange>
          </w:rPr>
          <w:t>實驗室</w:t>
        </w:r>
      </w:ins>
      <w:ins w:id="25" w:author="user" w:date="2020-10-29T16:39:00Z">
        <w:r w:rsidR="00D43826" w:rsidRPr="00D43826">
          <w:rPr>
            <w:rFonts w:hint="eastAsia"/>
            <w:b/>
            <w:bCs/>
            <w:sz w:val="22"/>
            <w:szCs w:val="20"/>
            <w:u w:val="single"/>
            <w:rPrChange w:id="26" w:author="user" w:date="2020-10-29T16:40:00Z">
              <w:rPr>
                <w:rFonts w:hint="eastAsia"/>
                <w:b/>
                <w:bCs/>
                <w:sz w:val="20"/>
                <w:szCs w:val="18"/>
                <w:u w:val="single"/>
              </w:rPr>
            </w:rPrChange>
          </w:rPr>
          <w:t>系統：</w:t>
        </w:r>
      </w:ins>
    </w:p>
    <w:tbl>
      <w:tblPr>
        <w:tblStyle w:val="a9"/>
        <w:tblW w:w="10205" w:type="dxa"/>
        <w:jc w:val="center"/>
        <w:tblLook w:val="04A0" w:firstRow="1" w:lastRow="0" w:firstColumn="1" w:lastColumn="0" w:noHBand="0" w:noVBand="1"/>
        <w:tblPrChange w:id="27" w:author="user" w:date="2020-11-03T14:44:00Z">
          <w:tblPr>
            <w:tblStyle w:val="a9"/>
            <w:tblW w:w="9752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4531"/>
        <w:gridCol w:w="1266"/>
        <w:gridCol w:w="1267"/>
        <w:gridCol w:w="1279"/>
        <w:gridCol w:w="1862"/>
        <w:tblGridChange w:id="28">
          <w:tblGrid>
            <w:gridCol w:w="3912"/>
            <w:gridCol w:w="619"/>
            <w:gridCol w:w="659"/>
            <w:gridCol w:w="607"/>
            <w:gridCol w:w="10"/>
            <w:gridCol w:w="804"/>
            <w:gridCol w:w="453"/>
            <w:gridCol w:w="826"/>
            <w:gridCol w:w="453"/>
            <w:gridCol w:w="1409"/>
            <w:gridCol w:w="453"/>
          </w:tblGrid>
        </w:tblGridChange>
      </w:tblGrid>
      <w:tr w:rsidR="003C1566" w:rsidRPr="003C589D" w14:paraId="64A6CF79" w14:textId="77777777" w:rsidTr="00F54B58">
        <w:trPr>
          <w:trHeight w:val="397"/>
          <w:jc w:val="center"/>
          <w:trPrChange w:id="29" w:author="user" w:date="2020-11-03T14:44:00Z">
            <w:trPr>
              <w:gridAfter w:val="0"/>
              <w:trHeight w:val="397"/>
              <w:jc w:val="center"/>
            </w:trPr>
          </w:trPrChange>
        </w:trPr>
        <w:tc>
          <w:tcPr>
            <w:tcW w:w="4531" w:type="dxa"/>
            <w:shd w:val="clear" w:color="auto" w:fill="F2F2F2" w:themeFill="background1" w:themeFillShade="F2"/>
            <w:vAlign w:val="center"/>
            <w:tcPrChange w:id="30" w:author="user" w:date="2020-11-03T14:44:00Z">
              <w:tcPr>
                <w:tcW w:w="3912" w:type="dxa"/>
                <w:shd w:val="clear" w:color="auto" w:fill="F2F2F2" w:themeFill="background1" w:themeFillShade="F2"/>
                <w:vAlign w:val="center"/>
              </w:tcPr>
            </w:tcPrChange>
          </w:tcPr>
          <w:p w14:paraId="783D50E7" w14:textId="77777777" w:rsidR="003C1566" w:rsidRPr="006F39E5" w:rsidRDefault="003C1566">
            <w:pPr>
              <w:tabs>
                <w:tab w:val="left" w:pos="3900"/>
              </w:tabs>
              <w:spacing w:line="240" w:lineRule="exact"/>
              <w:jc w:val="center"/>
              <w:rPr>
                <w:sz w:val="20"/>
                <w:szCs w:val="20"/>
                <w:rPrChange w:id="31" w:author="user" w:date="2020-10-29T16:02:00Z">
                  <w:rPr/>
                </w:rPrChange>
              </w:rPr>
              <w:pPrChange w:id="32" w:author="user" w:date="2020-10-29T16:02:00Z">
                <w:pPr>
                  <w:tabs>
                    <w:tab w:val="left" w:pos="3900"/>
                  </w:tabs>
                  <w:jc w:val="center"/>
                </w:pPr>
              </w:pPrChange>
            </w:pPr>
            <w:r w:rsidRPr="006F39E5">
              <w:rPr>
                <w:rFonts w:hint="eastAsia"/>
                <w:sz w:val="20"/>
                <w:szCs w:val="20"/>
                <w:rPrChange w:id="33" w:author="user" w:date="2020-10-29T16:02:00Z">
                  <w:rPr>
                    <w:rFonts w:hint="eastAsia"/>
                  </w:rPr>
                </w:rPrChange>
              </w:rPr>
              <w:t>項目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  <w:tcPrChange w:id="34" w:author="user" w:date="2020-11-03T14:44:00Z">
              <w:tcPr>
                <w:tcW w:w="1278" w:type="dxa"/>
                <w:gridSpan w:val="2"/>
                <w:shd w:val="clear" w:color="auto" w:fill="F2F2F2" w:themeFill="background1" w:themeFillShade="F2"/>
                <w:vAlign w:val="center"/>
              </w:tcPr>
            </w:tcPrChange>
          </w:tcPr>
          <w:p w14:paraId="65A47402" w14:textId="77777777" w:rsidR="003C1566" w:rsidRPr="006F39E5" w:rsidRDefault="003C1566">
            <w:pPr>
              <w:tabs>
                <w:tab w:val="left" w:pos="3900"/>
              </w:tabs>
              <w:jc w:val="center"/>
              <w:rPr>
                <w:sz w:val="20"/>
                <w:szCs w:val="20"/>
                <w:rPrChange w:id="35" w:author="user" w:date="2020-10-29T16:02:00Z">
                  <w:rPr/>
                </w:rPrChange>
              </w:rPr>
            </w:pPr>
            <w:r w:rsidRPr="006F39E5">
              <w:rPr>
                <w:rFonts w:hint="eastAsia"/>
                <w:sz w:val="20"/>
                <w:szCs w:val="20"/>
                <w:rPrChange w:id="36" w:author="user" w:date="2020-10-29T16:02:00Z">
                  <w:rPr>
                    <w:rFonts w:hint="eastAsia"/>
                  </w:rPr>
                </w:rPrChange>
              </w:rPr>
              <w:t>完成日期</w:t>
            </w:r>
          </w:p>
        </w:tc>
        <w:tc>
          <w:tcPr>
            <w:tcW w:w="1267" w:type="dxa"/>
            <w:shd w:val="clear" w:color="auto" w:fill="F2F2F2" w:themeFill="background1" w:themeFillShade="F2"/>
            <w:vAlign w:val="center"/>
            <w:tcPrChange w:id="37" w:author="user" w:date="2020-11-03T14:44:00Z">
              <w:tcPr>
                <w:tcW w:w="1421" w:type="dxa"/>
                <w:gridSpan w:val="3"/>
                <w:shd w:val="clear" w:color="auto" w:fill="F2F2F2" w:themeFill="background1" w:themeFillShade="F2"/>
                <w:vAlign w:val="center"/>
              </w:tcPr>
            </w:tcPrChange>
          </w:tcPr>
          <w:p w14:paraId="710364DD" w14:textId="77777777" w:rsidR="003C1566" w:rsidRPr="006F39E5" w:rsidRDefault="003C1566">
            <w:pPr>
              <w:tabs>
                <w:tab w:val="left" w:pos="3900"/>
              </w:tabs>
              <w:jc w:val="center"/>
              <w:rPr>
                <w:sz w:val="20"/>
                <w:szCs w:val="20"/>
                <w:rPrChange w:id="38" w:author="user" w:date="2020-10-29T16:02:00Z">
                  <w:rPr/>
                </w:rPrChange>
              </w:rPr>
            </w:pPr>
            <w:r w:rsidRPr="006F39E5">
              <w:rPr>
                <w:rFonts w:hint="eastAsia"/>
                <w:sz w:val="20"/>
                <w:szCs w:val="20"/>
                <w:rPrChange w:id="39" w:author="user" w:date="2020-10-29T16:02:00Z">
                  <w:rPr>
                    <w:rFonts w:hint="eastAsia"/>
                  </w:rPr>
                </w:rPrChange>
              </w:rPr>
              <w:t>指導人員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  <w:tcPrChange w:id="40" w:author="user" w:date="2020-11-03T14:44:00Z">
              <w:tcPr>
                <w:tcW w:w="1279" w:type="dxa"/>
                <w:gridSpan w:val="2"/>
                <w:shd w:val="clear" w:color="auto" w:fill="F2F2F2" w:themeFill="background1" w:themeFillShade="F2"/>
                <w:vAlign w:val="center"/>
              </w:tcPr>
            </w:tcPrChange>
          </w:tcPr>
          <w:p w14:paraId="2A4160F5" w14:textId="3B2DD038" w:rsidR="003C1566" w:rsidRPr="006F39E5" w:rsidRDefault="003C1566">
            <w:pPr>
              <w:tabs>
                <w:tab w:val="left" w:pos="3900"/>
              </w:tabs>
              <w:jc w:val="center"/>
              <w:rPr>
                <w:sz w:val="20"/>
                <w:szCs w:val="20"/>
                <w:rPrChange w:id="41" w:author="user" w:date="2020-10-29T16:02:00Z">
                  <w:rPr/>
                </w:rPrChange>
              </w:rPr>
              <w:pPrChange w:id="42" w:author="user" w:date="2020-10-29T16:16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6F39E5">
              <w:rPr>
                <w:rFonts w:hint="eastAsia"/>
                <w:sz w:val="20"/>
                <w:szCs w:val="20"/>
                <w:rPrChange w:id="43" w:author="user" w:date="2020-10-29T16:02:00Z">
                  <w:rPr>
                    <w:rFonts w:hint="eastAsia"/>
                  </w:rPr>
                </w:rPrChange>
              </w:rPr>
              <w:t>評</w:t>
            </w:r>
            <w:ins w:id="44" w:author="user" w:date="2020-10-29T16:23:00Z">
              <w:r>
                <w:rPr>
                  <w:rFonts w:hint="eastAsia"/>
                  <w:sz w:val="20"/>
                  <w:szCs w:val="20"/>
                </w:rPr>
                <w:t>核</w:t>
              </w:r>
            </w:ins>
            <w:del w:id="45" w:author="user" w:date="2020-10-29T16:23:00Z">
              <w:r w:rsidRPr="006F39E5" w:rsidDel="004C3064">
                <w:rPr>
                  <w:rFonts w:hint="eastAsia"/>
                  <w:sz w:val="20"/>
                  <w:szCs w:val="20"/>
                  <w:rPrChange w:id="46" w:author="user" w:date="2020-10-29T16:02:00Z">
                    <w:rPr>
                      <w:rFonts w:hint="eastAsia"/>
                    </w:rPr>
                  </w:rPrChange>
                </w:rPr>
                <w:delText>估結果</w:delText>
              </w:r>
            </w:del>
          </w:p>
        </w:tc>
        <w:tc>
          <w:tcPr>
            <w:tcW w:w="1862" w:type="dxa"/>
            <w:shd w:val="clear" w:color="auto" w:fill="F2F2F2" w:themeFill="background1" w:themeFillShade="F2"/>
            <w:vAlign w:val="center"/>
            <w:tcPrChange w:id="47" w:author="user" w:date="2020-11-03T14:44:00Z">
              <w:tcPr>
                <w:tcW w:w="1862" w:type="dxa"/>
                <w:gridSpan w:val="2"/>
                <w:shd w:val="clear" w:color="auto" w:fill="F2F2F2" w:themeFill="background1" w:themeFillShade="F2"/>
                <w:vAlign w:val="center"/>
              </w:tcPr>
            </w:tcPrChange>
          </w:tcPr>
          <w:p w14:paraId="2931556C" w14:textId="77777777" w:rsidR="003C1566" w:rsidRPr="006F39E5" w:rsidRDefault="003C1566">
            <w:pPr>
              <w:tabs>
                <w:tab w:val="left" w:pos="3900"/>
              </w:tabs>
              <w:jc w:val="center"/>
              <w:rPr>
                <w:sz w:val="20"/>
                <w:szCs w:val="20"/>
                <w:rPrChange w:id="48" w:author="user" w:date="2020-10-29T16:02:00Z">
                  <w:rPr/>
                </w:rPrChange>
              </w:rPr>
            </w:pPr>
            <w:r w:rsidRPr="006F39E5">
              <w:rPr>
                <w:rFonts w:hint="eastAsia"/>
                <w:sz w:val="20"/>
                <w:szCs w:val="20"/>
                <w:rPrChange w:id="49" w:author="user" w:date="2020-10-29T16:02:00Z">
                  <w:rPr>
                    <w:rFonts w:hint="eastAsia"/>
                  </w:rPr>
                </w:rPrChange>
              </w:rPr>
              <w:t>備註</w:t>
            </w:r>
          </w:p>
        </w:tc>
      </w:tr>
      <w:tr w:rsidR="00F54B58" w:rsidRPr="003C589D" w14:paraId="2EB9C48B" w14:textId="77777777" w:rsidTr="00C06895">
        <w:tblPrEx>
          <w:tblPrExChange w:id="50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trPrChange w:id="51" w:author="user" w:date="2020-11-03T15:35:00Z">
            <w:trPr>
              <w:trHeight w:val="1928"/>
              <w:jc w:val="center"/>
            </w:trPr>
          </w:trPrChange>
        </w:trPr>
        <w:tc>
          <w:tcPr>
            <w:tcW w:w="4531" w:type="dxa"/>
            <w:vAlign w:val="center"/>
            <w:tcPrChange w:id="52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73246E23" w14:textId="77777777" w:rsidR="003C1566" w:rsidRPr="008A236C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53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8A236C">
              <w:rPr>
                <w:rFonts w:hint="eastAsia"/>
                <w:szCs w:val="24"/>
              </w:rPr>
              <w:t>實驗室介紹、環境認識</w:t>
            </w:r>
          </w:p>
        </w:tc>
        <w:tc>
          <w:tcPr>
            <w:tcW w:w="1266" w:type="dxa"/>
            <w:vAlign w:val="center"/>
            <w:tcPrChange w:id="54" w:author="user" w:date="2020-11-03T15:35:00Z">
              <w:tcPr>
                <w:tcW w:w="1266" w:type="dxa"/>
                <w:gridSpan w:val="2"/>
                <w:vAlign w:val="center"/>
              </w:tcPr>
            </w:tcPrChange>
          </w:tcPr>
          <w:p w14:paraId="0270A8BE" w14:textId="77777777" w:rsidR="003C1566" w:rsidRPr="008A236C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55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67" w:type="dxa"/>
            <w:vAlign w:val="center"/>
            <w:tcPrChange w:id="56" w:author="user" w:date="2020-11-03T15:35:00Z">
              <w:tcPr>
                <w:tcW w:w="1267" w:type="dxa"/>
                <w:gridSpan w:val="3"/>
                <w:vAlign w:val="center"/>
              </w:tcPr>
            </w:tcPrChange>
          </w:tcPr>
          <w:p w14:paraId="37063D6B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  <w:rPrChange w:id="57" w:author="user" w:date="2020-11-03T14:43:00Z">
                  <w:rPr/>
                </w:rPrChange>
              </w:rPr>
              <w:pPrChange w:id="58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79" w:type="dxa"/>
            <w:vAlign w:val="center"/>
            <w:tcPrChange w:id="59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5D1C22DF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60" w:author="user" w:date="2020-10-29T16:23:00Z"/>
                <w:szCs w:val="24"/>
                <w:rPrChange w:id="61" w:author="user" w:date="2020-11-03T14:43:00Z">
                  <w:rPr>
                    <w:ins w:id="62" w:author="user" w:date="2020-10-29T16:23:00Z"/>
                    <w:sz w:val="20"/>
                    <w:szCs w:val="20"/>
                  </w:rPr>
                </w:rPrChange>
              </w:rPr>
              <w:pPrChange w:id="63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64" w:author="user" w:date="2020-10-29T16:23:00Z">
              <w:r w:rsidRPr="00F54B58">
                <w:rPr>
                  <w:rFonts w:asciiTheme="minorEastAsia" w:hAnsiTheme="minorEastAsia" w:hint="eastAsia"/>
                  <w:szCs w:val="24"/>
                  <w:rPrChange w:id="65" w:author="user" w:date="2020-11-03T14:43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□合格</w:t>
              </w:r>
            </w:ins>
          </w:p>
          <w:p w14:paraId="056EF4CA" w14:textId="1B72ABAB" w:rsidR="003C1566" w:rsidRPr="00F54B58" w:rsidDel="000827C4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del w:id="66" w:author="user" w:date="2020-10-29T14:55:00Z"/>
                <w:rFonts w:cstheme="minorHAnsi"/>
                <w:szCs w:val="24"/>
                <w:rPrChange w:id="67" w:author="user" w:date="2020-11-03T14:43:00Z">
                  <w:rPr>
                    <w:del w:id="68" w:author="user" w:date="2020-10-29T14:55:00Z"/>
                  </w:rPr>
                </w:rPrChange>
              </w:rPr>
              <w:pPrChange w:id="69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70" w:author="user" w:date="2020-10-29T16:23:00Z">
              <w:r w:rsidRPr="00F54B58">
                <w:rPr>
                  <w:rFonts w:asciiTheme="minorEastAsia" w:hAnsiTheme="minorEastAsia" w:hint="eastAsia"/>
                  <w:szCs w:val="24"/>
                  <w:rPrChange w:id="71" w:author="user" w:date="2020-11-03T14:43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□不合格</w:t>
              </w:r>
            </w:ins>
            <w:del w:id="72" w:author="user" w:date="2020-10-29T14:55:00Z">
              <w:r w:rsidRPr="00F54B58" w:rsidDel="000827C4">
                <w:rPr>
                  <w:rFonts w:cstheme="minorHAnsi" w:hint="eastAsia"/>
                  <w:szCs w:val="24"/>
                  <w:rPrChange w:id="73" w:author="user" w:date="2020-11-03T14:43:00Z">
                    <w:rPr>
                      <w:rFonts w:asciiTheme="minorEastAsia" w:hAnsiTheme="minorEastAsia" w:hint="eastAsia"/>
                    </w:rPr>
                  </w:rPrChange>
                </w:rPr>
                <w:delText>□合格</w:delText>
              </w:r>
            </w:del>
          </w:p>
          <w:p w14:paraId="0CB1955F" w14:textId="2894520A" w:rsidR="003C1566" w:rsidRPr="008A236C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74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75" w:author="user" w:date="2020-10-29T14:55:00Z">
              <w:r w:rsidRPr="00F54B58" w:rsidDel="000827C4">
                <w:rPr>
                  <w:rFonts w:cstheme="minorHAnsi" w:hint="eastAsia"/>
                  <w:szCs w:val="24"/>
                  <w:rPrChange w:id="76" w:author="user" w:date="2020-11-03T14:43:00Z">
                    <w:rPr>
                      <w:rFonts w:asciiTheme="minorEastAsia" w:hAnsiTheme="minorEastAsia" w:hint="eastAsia"/>
                    </w:rPr>
                  </w:rPrChange>
                </w:rPr>
                <w:delText>□不合格</w:delText>
              </w:r>
            </w:del>
          </w:p>
        </w:tc>
        <w:tc>
          <w:tcPr>
            <w:tcW w:w="1862" w:type="dxa"/>
            <w:vAlign w:val="center"/>
            <w:tcPrChange w:id="77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13BC0288" w14:textId="473F3B8F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78" w:author="user" w:date="2020-11-03T14:43:00Z">
                  <w:rPr/>
                </w:rPrChange>
              </w:rPr>
              <w:pPrChange w:id="79" w:author="user" w:date="2020-11-03T14:43:00Z">
                <w:pPr>
                  <w:tabs>
                    <w:tab w:val="left" w:pos="3900"/>
                  </w:tabs>
                </w:pPr>
              </w:pPrChange>
            </w:pPr>
            <w:ins w:id="80" w:author="user" w:date="2020-10-29T16:2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81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受訓者應熟悉環境</w:t>
              </w:r>
            </w:ins>
          </w:p>
        </w:tc>
      </w:tr>
      <w:tr w:rsidR="00F54B58" w:rsidRPr="003C589D" w14:paraId="3FF2B09B" w14:textId="77777777" w:rsidTr="00C06895">
        <w:tblPrEx>
          <w:tblPrExChange w:id="82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trPrChange w:id="83" w:author="user" w:date="2020-11-03T15:35:00Z">
            <w:trPr>
              <w:trHeight w:val="1928"/>
              <w:jc w:val="center"/>
            </w:trPr>
          </w:trPrChange>
        </w:trPr>
        <w:tc>
          <w:tcPr>
            <w:tcW w:w="4531" w:type="dxa"/>
            <w:vAlign w:val="center"/>
            <w:tcPrChange w:id="84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7CECDEBF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85" w:author="user" w:date="2020-10-29T16:03:00Z"/>
                <w:szCs w:val="24"/>
                <w:rPrChange w:id="86" w:author="user" w:date="2020-11-03T14:43:00Z">
                  <w:rPr>
                    <w:ins w:id="87" w:author="user" w:date="2020-10-29T16:03:00Z"/>
                    <w:sz w:val="20"/>
                    <w:szCs w:val="20"/>
                  </w:rPr>
                </w:rPrChange>
              </w:rPr>
              <w:pPrChange w:id="88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8A236C">
              <w:rPr>
                <w:rFonts w:hint="eastAsia"/>
                <w:szCs w:val="24"/>
              </w:rPr>
              <w:t>實驗室品質系統介紹</w:t>
            </w:r>
          </w:p>
          <w:p w14:paraId="39251EEE" w14:textId="77777777" w:rsidR="003C1566" w:rsidRPr="00F54B58" w:rsidRDefault="003C1566">
            <w:pPr>
              <w:pStyle w:val="aa"/>
              <w:numPr>
                <w:ilvl w:val="0"/>
                <w:numId w:val="7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89" w:author="user" w:date="2020-10-30T16:16:00Z"/>
                <w:b/>
                <w:bCs/>
                <w:szCs w:val="24"/>
                <w:u w:val="single"/>
                <w:rPrChange w:id="90" w:author="user" w:date="2020-11-03T14:43:00Z">
                  <w:rPr>
                    <w:ins w:id="91" w:author="user" w:date="2020-10-30T16:16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92" w:author="user" w:date="2020-11-03T14:43:00Z">
                <w:pPr>
                  <w:pStyle w:val="aa"/>
                  <w:numPr>
                    <w:numId w:val="7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93" w:author="user" w:date="2020-10-29T16:03:00Z">
              <w:r w:rsidRPr="00F54B58">
                <w:rPr>
                  <w:b/>
                  <w:bCs/>
                  <w:szCs w:val="24"/>
                  <w:u w:val="single"/>
                  <w:rPrChange w:id="94" w:author="user" w:date="2020-11-03T14:43:00Z">
                    <w:rPr>
                      <w:sz w:val="20"/>
                      <w:szCs w:val="20"/>
                    </w:rPr>
                  </w:rPrChange>
                </w:rPr>
                <w:t>ISO 15189</w:t>
              </w:r>
            </w:ins>
          </w:p>
          <w:p w14:paraId="27B5D79F" w14:textId="1C490A84" w:rsidR="003C1566" w:rsidRPr="00F54B58" w:rsidRDefault="003C1566">
            <w:pPr>
              <w:pStyle w:val="aa"/>
              <w:numPr>
                <w:ilvl w:val="0"/>
                <w:numId w:val="7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b/>
                <w:bCs/>
                <w:szCs w:val="24"/>
                <w:u w:val="single"/>
                <w:rPrChange w:id="95" w:author="user" w:date="2020-11-03T14:43:00Z">
                  <w:rPr/>
                </w:rPrChange>
              </w:rPr>
              <w:pPrChange w:id="96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97" w:author="user" w:date="2020-10-29T16:03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98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台灣病理學會</w:t>
              </w:r>
            </w:ins>
          </w:p>
        </w:tc>
        <w:tc>
          <w:tcPr>
            <w:tcW w:w="1266" w:type="dxa"/>
            <w:vAlign w:val="center"/>
            <w:tcPrChange w:id="99" w:author="user" w:date="2020-11-03T15:35:00Z">
              <w:tcPr>
                <w:tcW w:w="1266" w:type="dxa"/>
                <w:gridSpan w:val="2"/>
                <w:vAlign w:val="center"/>
              </w:tcPr>
            </w:tcPrChange>
          </w:tcPr>
          <w:p w14:paraId="3E919A08" w14:textId="77777777" w:rsidR="003C1566" w:rsidRPr="008A236C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100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67" w:type="dxa"/>
            <w:vAlign w:val="center"/>
            <w:tcPrChange w:id="101" w:author="user" w:date="2020-11-03T15:35:00Z">
              <w:tcPr>
                <w:tcW w:w="1267" w:type="dxa"/>
                <w:gridSpan w:val="3"/>
                <w:vAlign w:val="center"/>
              </w:tcPr>
            </w:tcPrChange>
          </w:tcPr>
          <w:p w14:paraId="72CF0A48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  <w:rPrChange w:id="102" w:author="user" w:date="2020-11-03T14:43:00Z">
                  <w:rPr/>
                </w:rPrChange>
              </w:rPr>
              <w:pPrChange w:id="103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79" w:type="dxa"/>
            <w:vAlign w:val="center"/>
            <w:tcPrChange w:id="104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0BCA6325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  <w:rPrChange w:id="105" w:author="user" w:date="2020-11-03T14:43:00Z">
                  <w:rPr/>
                </w:rPrChange>
              </w:rPr>
              <w:pPrChange w:id="106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F54B58">
              <w:rPr>
                <w:rFonts w:asciiTheme="minorEastAsia" w:hAnsiTheme="minorEastAsia" w:hint="eastAsia"/>
                <w:szCs w:val="24"/>
                <w:rPrChange w:id="107" w:author="user" w:date="2020-11-03T14:43:00Z">
                  <w:rPr>
                    <w:rFonts w:asciiTheme="minorEastAsia" w:hAnsiTheme="minorEastAsia" w:hint="eastAsia"/>
                  </w:rPr>
                </w:rPrChange>
              </w:rPr>
              <w:t>□合格</w:t>
            </w:r>
          </w:p>
          <w:p w14:paraId="6E4A4700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  <w:rPrChange w:id="108" w:author="user" w:date="2020-11-03T14:43:00Z">
                  <w:rPr/>
                </w:rPrChange>
              </w:rPr>
              <w:pPrChange w:id="109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F54B58">
              <w:rPr>
                <w:rFonts w:asciiTheme="minorEastAsia" w:hAnsiTheme="minorEastAsia" w:hint="eastAsia"/>
                <w:szCs w:val="24"/>
                <w:rPrChange w:id="110" w:author="user" w:date="2020-11-03T14:43:00Z">
                  <w:rPr>
                    <w:rFonts w:asciiTheme="minorEastAsia" w:hAnsiTheme="minorEastAsia" w:hint="eastAsia"/>
                  </w:rPr>
                </w:rPrChange>
              </w:rPr>
              <w:t>□不合格</w:t>
            </w:r>
          </w:p>
        </w:tc>
        <w:tc>
          <w:tcPr>
            <w:tcW w:w="1862" w:type="dxa"/>
            <w:vAlign w:val="center"/>
            <w:tcPrChange w:id="111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3292AC8F" w14:textId="2A3E7E9F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112" w:author="user" w:date="2020-11-03T14:43:00Z">
                  <w:rPr/>
                </w:rPrChange>
              </w:rPr>
              <w:pPrChange w:id="113" w:author="user" w:date="2020-11-03T14:43:00Z">
                <w:pPr>
                  <w:tabs>
                    <w:tab w:val="left" w:pos="3900"/>
                  </w:tabs>
                </w:pPr>
              </w:pPrChange>
            </w:pPr>
            <w:ins w:id="114" w:author="user" w:date="2020-10-29T16:2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15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受訓者應了解相關規範條文</w:t>
              </w:r>
            </w:ins>
          </w:p>
        </w:tc>
      </w:tr>
      <w:tr w:rsidR="00F54B58" w:rsidRPr="003C589D" w14:paraId="253E8A39" w14:textId="77777777" w:rsidTr="00C06895">
        <w:tblPrEx>
          <w:tblPrExChange w:id="116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trPrChange w:id="117" w:author="user" w:date="2020-11-03T15:35:00Z">
            <w:trPr>
              <w:trHeight w:val="1928"/>
              <w:jc w:val="center"/>
            </w:trPr>
          </w:trPrChange>
        </w:trPr>
        <w:tc>
          <w:tcPr>
            <w:tcW w:w="4531" w:type="dxa"/>
            <w:vAlign w:val="center"/>
            <w:tcPrChange w:id="118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330D102E" w14:textId="77777777" w:rsidR="003C1566" w:rsidRPr="008A236C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119" w:author="user" w:date="2020-10-29T14:41:00Z"/>
                <w:szCs w:val="24"/>
              </w:rPr>
              <w:pPrChange w:id="120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8A236C">
              <w:rPr>
                <w:rFonts w:hint="eastAsia"/>
                <w:szCs w:val="24"/>
              </w:rPr>
              <w:t>實驗室環境安全衛生講解</w:t>
            </w:r>
          </w:p>
          <w:p w14:paraId="0C33599C" w14:textId="42FCBDE2" w:rsidR="003C1566" w:rsidRPr="00F54B58" w:rsidRDefault="003C1566">
            <w:pPr>
              <w:pStyle w:val="aa"/>
              <w:numPr>
                <w:ilvl w:val="0"/>
                <w:numId w:val="8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121" w:author="user" w:date="2020-10-30T16:16:00Z"/>
                <w:b/>
                <w:bCs/>
                <w:szCs w:val="24"/>
                <w:u w:val="single"/>
                <w:rPrChange w:id="122" w:author="user" w:date="2020-11-03T14:43:00Z">
                  <w:rPr>
                    <w:ins w:id="123" w:author="user" w:date="2020-10-30T16:16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124" w:author="user" w:date="2020-11-03T14:43:00Z">
                <w:pPr>
                  <w:pStyle w:val="aa"/>
                  <w:numPr>
                    <w:numId w:val="8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125" w:author="user" w:date="2020-10-29T14:51:00Z">
              <w:r w:rsidRPr="00F54B58">
                <w:rPr>
                  <w:b/>
                  <w:bCs/>
                  <w:szCs w:val="24"/>
                  <w:u w:val="single"/>
                  <w:rPrChange w:id="126" w:author="user" w:date="2020-11-03T14:43:00Z">
                    <w:rPr/>
                  </w:rPrChange>
                </w:rPr>
                <w:t>FA02</w:t>
              </w:r>
            </w:ins>
            <w:ins w:id="127" w:author="user" w:date="2020-10-30T16:1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28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環境設施管制程序書</w:t>
              </w:r>
            </w:ins>
          </w:p>
          <w:p w14:paraId="0AC25870" w14:textId="77777777" w:rsidR="003C1566" w:rsidRPr="00F54B58" w:rsidRDefault="003C1566">
            <w:pPr>
              <w:pStyle w:val="aa"/>
              <w:numPr>
                <w:ilvl w:val="0"/>
                <w:numId w:val="8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129" w:author="user" w:date="2020-10-30T16:25:00Z"/>
                <w:b/>
                <w:bCs/>
                <w:szCs w:val="24"/>
                <w:u w:val="single"/>
                <w:rPrChange w:id="130" w:author="user" w:date="2020-11-03T14:43:00Z">
                  <w:rPr>
                    <w:ins w:id="131" w:author="user" w:date="2020-10-30T16:25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132" w:author="user" w:date="2020-11-03T14:43:00Z">
                <w:pPr>
                  <w:pStyle w:val="aa"/>
                  <w:numPr>
                    <w:numId w:val="8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133" w:author="user" w:date="2020-10-29T14:51:00Z">
              <w:r w:rsidRPr="00F54B58">
                <w:rPr>
                  <w:b/>
                  <w:bCs/>
                  <w:szCs w:val="24"/>
                  <w:u w:val="single"/>
                  <w:rPrChange w:id="134" w:author="user" w:date="2020-11-03T14:43:00Z">
                    <w:rPr/>
                  </w:rPrChange>
                </w:rPr>
                <w:t>FA03</w:t>
              </w:r>
            </w:ins>
            <w:ins w:id="135" w:author="user" w:date="2020-10-30T16:1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36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安全衛生管制程序書</w:t>
              </w:r>
            </w:ins>
          </w:p>
          <w:p w14:paraId="5FCCFE86" w14:textId="77777777" w:rsidR="003C1566" w:rsidRPr="00F54B58" w:rsidRDefault="003C1566">
            <w:pPr>
              <w:pStyle w:val="aa"/>
              <w:numPr>
                <w:ilvl w:val="0"/>
                <w:numId w:val="8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137" w:author="user" w:date="2020-10-30T16:25:00Z"/>
                <w:b/>
                <w:bCs/>
                <w:szCs w:val="24"/>
                <w:u w:val="single"/>
                <w:rPrChange w:id="138" w:author="user" w:date="2020-11-03T14:43:00Z">
                  <w:rPr>
                    <w:ins w:id="139" w:author="user" w:date="2020-10-30T16:25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140" w:author="user" w:date="2020-11-03T14:43:00Z">
                <w:pPr>
                  <w:pStyle w:val="aa"/>
                  <w:numPr>
                    <w:numId w:val="8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141" w:author="user" w:date="2020-10-30T16:25:00Z">
              <w:r w:rsidRPr="00F54B58">
                <w:rPr>
                  <w:b/>
                  <w:bCs/>
                  <w:szCs w:val="24"/>
                  <w:u w:val="single"/>
                  <w:rPrChange w:id="142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FA02-001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43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實驗室清潔作業標準書</w:t>
              </w:r>
            </w:ins>
          </w:p>
          <w:p w14:paraId="358DC040" w14:textId="77777777" w:rsidR="003C1566" w:rsidRPr="00F54B58" w:rsidRDefault="003C1566">
            <w:pPr>
              <w:pStyle w:val="aa"/>
              <w:numPr>
                <w:ilvl w:val="0"/>
                <w:numId w:val="8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144" w:author="user" w:date="2020-10-30T16:25:00Z"/>
                <w:b/>
                <w:bCs/>
                <w:szCs w:val="24"/>
                <w:u w:val="single"/>
                <w:rPrChange w:id="145" w:author="user" w:date="2020-11-03T14:43:00Z">
                  <w:rPr>
                    <w:ins w:id="146" w:author="user" w:date="2020-10-30T16:25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147" w:author="user" w:date="2020-11-03T14:43:00Z">
                <w:pPr>
                  <w:pStyle w:val="aa"/>
                  <w:numPr>
                    <w:numId w:val="8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148" w:author="user" w:date="2020-10-30T16:25:00Z">
              <w:r w:rsidRPr="00F54B58">
                <w:rPr>
                  <w:b/>
                  <w:bCs/>
                  <w:szCs w:val="24"/>
                  <w:u w:val="single"/>
                  <w:rPrChange w:id="149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FA03-001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50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廢棄物處理作業標準書</w:t>
              </w:r>
            </w:ins>
          </w:p>
          <w:p w14:paraId="5C6E0F29" w14:textId="2C1404F0" w:rsidR="003C1566" w:rsidRPr="00F54B58" w:rsidRDefault="003C1566">
            <w:pPr>
              <w:pStyle w:val="aa"/>
              <w:numPr>
                <w:ilvl w:val="0"/>
                <w:numId w:val="8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b/>
                <w:bCs/>
                <w:szCs w:val="24"/>
                <w:u w:val="single"/>
                <w:rPrChange w:id="151" w:author="user" w:date="2020-11-03T14:43:00Z">
                  <w:rPr/>
                </w:rPrChange>
              </w:rPr>
              <w:pPrChange w:id="152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153" w:author="user" w:date="2020-10-30T16:25:00Z">
              <w:r w:rsidRPr="00F54B58">
                <w:rPr>
                  <w:b/>
                  <w:bCs/>
                  <w:szCs w:val="24"/>
                  <w:u w:val="single"/>
                  <w:rPrChange w:id="154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FA03-002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55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實驗室緊急應變作業標準書</w:t>
              </w:r>
            </w:ins>
          </w:p>
        </w:tc>
        <w:tc>
          <w:tcPr>
            <w:tcW w:w="1266" w:type="dxa"/>
            <w:vAlign w:val="center"/>
            <w:tcPrChange w:id="156" w:author="user" w:date="2020-11-03T15:35:00Z">
              <w:tcPr>
                <w:tcW w:w="1266" w:type="dxa"/>
                <w:gridSpan w:val="2"/>
                <w:vAlign w:val="center"/>
              </w:tcPr>
            </w:tcPrChange>
          </w:tcPr>
          <w:p w14:paraId="4A0EAAA3" w14:textId="77777777" w:rsidR="003C1566" w:rsidRPr="008A236C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157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67" w:type="dxa"/>
            <w:vAlign w:val="center"/>
            <w:tcPrChange w:id="158" w:author="user" w:date="2020-11-03T15:35:00Z">
              <w:tcPr>
                <w:tcW w:w="1267" w:type="dxa"/>
                <w:gridSpan w:val="3"/>
                <w:vAlign w:val="center"/>
              </w:tcPr>
            </w:tcPrChange>
          </w:tcPr>
          <w:p w14:paraId="2FB50E26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  <w:rPrChange w:id="159" w:author="user" w:date="2020-11-03T14:43:00Z">
                  <w:rPr/>
                </w:rPrChange>
              </w:rPr>
              <w:pPrChange w:id="160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79" w:type="dxa"/>
            <w:vAlign w:val="center"/>
            <w:tcPrChange w:id="161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4FECA6F7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  <w:rPrChange w:id="162" w:author="user" w:date="2020-11-03T14:43:00Z">
                  <w:rPr/>
                </w:rPrChange>
              </w:rPr>
              <w:pPrChange w:id="163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F54B58">
              <w:rPr>
                <w:rFonts w:asciiTheme="minorEastAsia" w:hAnsiTheme="minorEastAsia" w:hint="eastAsia"/>
                <w:szCs w:val="24"/>
                <w:rPrChange w:id="164" w:author="user" w:date="2020-11-03T14:43:00Z">
                  <w:rPr>
                    <w:rFonts w:asciiTheme="minorEastAsia" w:hAnsiTheme="minorEastAsia" w:hint="eastAsia"/>
                  </w:rPr>
                </w:rPrChange>
              </w:rPr>
              <w:t>□合格</w:t>
            </w:r>
          </w:p>
          <w:p w14:paraId="44CE1F6E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  <w:rPrChange w:id="165" w:author="user" w:date="2020-11-03T14:43:00Z">
                  <w:rPr/>
                </w:rPrChange>
              </w:rPr>
              <w:pPrChange w:id="166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F54B58">
              <w:rPr>
                <w:rFonts w:asciiTheme="minorEastAsia" w:hAnsiTheme="minorEastAsia" w:hint="eastAsia"/>
                <w:szCs w:val="24"/>
                <w:rPrChange w:id="167" w:author="user" w:date="2020-11-03T14:43:00Z">
                  <w:rPr>
                    <w:rFonts w:asciiTheme="minorEastAsia" w:hAnsiTheme="minorEastAsia" w:hint="eastAsia"/>
                  </w:rPr>
                </w:rPrChange>
              </w:rPr>
              <w:t>□不合格</w:t>
            </w:r>
          </w:p>
        </w:tc>
        <w:tc>
          <w:tcPr>
            <w:tcW w:w="1862" w:type="dxa"/>
            <w:vAlign w:val="center"/>
            <w:tcPrChange w:id="168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3298A6AA" w14:textId="741EDC23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169" w:author="user" w:date="2020-11-03T14:43:00Z">
                  <w:rPr/>
                </w:rPrChange>
              </w:rPr>
              <w:pPrChange w:id="170" w:author="user" w:date="2020-11-03T14:43:00Z">
                <w:pPr>
                  <w:tabs>
                    <w:tab w:val="left" w:pos="3900"/>
                  </w:tabs>
                </w:pPr>
              </w:pPrChange>
            </w:pPr>
            <w:ins w:id="171" w:author="user" w:date="2020-10-29T16:2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72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受訓者應熟悉</w:t>
              </w:r>
            </w:ins>
            <w:ins w:id="173" w:author="user" w:date="2020-10-29T16:2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74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安全衛生規則</w:t>
              </w:r>
            </w:ins>
          </w:p>
        </w:tc>
      </w:tr>
      <w:tr w:rsidR="00F54B58" w:rsidRPr="003C589D" w14:paraId="1641F53C" w14:textId="77777777" w:rsidTr="00C06895">
        <w:tblPrEx>
          <w:tblPrExChange w:id="175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ins w:id="176" w:author="user" w:date="2020-10-29T16:07:00Z"/>
          <w:trPrChange w:id="177" w:author="user" w:date="2020-11-03T15:35:00Z">
            <w:trPr>
              <w:trHeight w:val="1928"/>
              <w:jc w:val="center"/>
            </w:trPr>
          </w:trPrChange>
        </w:trPr>
        <w:tc>
          <w:tcPr>
            <w:tcW w:w="4531" w:type="dxa"/>
            <w:vAlign w:val="center"/>
            <w:tcPrChange w:id="178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324CFDBE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179" w:author="user" w:date="2020-10-29T16:08:00Z"/>
                <w:b/>
                <w:bCs/>
                <w:szCs w:val="24"/>
                <w:u w:val="single"/>
                <w:rPrChange w:id="180" w:author="user" w:date="2020-11-03T14:43:00Z">
                  <w:rPr>
                    <w:ins w:id="181" w:author="user" w:date="2020-10-29T16:08:00Z"/>
                    <w:sz w:val="20"/>
                    <w:szCs w:val="20"/>
                  </w:rPr>
                </w:rPrChange>
              </w:rPr>
              <w:pPrChange w:id="182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183" w:author="user" w:date="2020-10-29T16:0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84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實驗室檢驗作業流程</w:t>
              </w:r>
            </w:ins>
            <w:ins w:id="185" w:author="user" w:date="2020-10-29T16:08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86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說明</w:t>
              </w:r>
            </w:ins>
          </w:p>
          <w:p w14:paraId="7199F836" w14:textId="15ABA99B" w:rsidR="003C1566" w:rsidRPr="00F54B58" w:rsidRDefault="003C1566">
            <w:pPr>
              <w:pStyle w:val="aa"/>
              <w:numPr>
                <w:ilvl w:val="0"/>
                <w:numId w:val="9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187" w:author="user" w:date="2020-10-30T16:17:00Z"/>
                <w:b/>
                <w:bCs/>
                <w:szCs w:val="24"/>
                <w:u w:val="single"/>
                <w:rPrChange w:id="188" w:author="user" w:date="2020-11-03T14:43:00Z">
                  <w:rPr>
                    <w:ins w:id="189" w:author="user" w:date="2020-10-30T16:1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190" w:author="user" w:date="2020-11-03T14:43:00Z">
                <w:pPr>
                  <w:pStyle w:val="aa"/>
                  <w:numPr>
                    <w:numId w:val="9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191" w:author="user" w:date="2020-10-29T16:08:00Z">
              <w:r w:rsidRPr="00F54B58">
                <w:rPr>
                  <w:b/>
                  <w:bCs/>
                  <w:szCs w:val="24"/>
                  <w:u w:val="single"/>
                  <w:rPrChange w:id="192" w:author="user" w:date="2020-11-03T14:43:00Z">
                    <w:rPr/>
                  </w:rPrChange>
                </w:rPr>
                <w:t>SA01</w:t>
              </w:r>
            </w:ins>
            <w:ins w:id="193" w:author="user" w:date="2020-10-30T16:1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94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檢體收集與處理</w:t>
              </w:r>
              <w:r w:rsidRPr="00F54B58">
                <w:rPr>
                  <w:b/>
                  <w:bCs/>
                  <w:szCs w:val="24"/>
                  <w:u w:val="single"/>
                  <w:rPrChange w:id="195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96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前</w:t>
              </w:r>
              <w:r w:rsidRPr="00F54B58">
                <w:rPr>
                  <w:b/>
                  <w:bCs/>
                  <w:szCs w:val="24"/>
                  <w:u w:val="single"/>
                  <w:rPrChange w:id="197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98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管制程序書</w:t>
              </w:r>
            </w:ins>
          </w:p>
          <w:p w14:paraId="79B73F2E" w14:textId="03A586D6" w:rsidR="003C1566" w:rsidRPr="00F54B58" w:rsidRDefault="003C1566">
            <w:pPr>
              <w:pStyle w:val="aa"/>
              <w:numPr>
                <w:ilvl w:val="0"/>
                <w:numId w:val="9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199" w:author="user" w:date="2020-10-30T16:17:00Z"/>
                <w:b/>
                <w:bCs/>
                <w:szCs w:val="24"/>
                <w:u w:val="single"/>
                <w:rPrChange w:id="200" w:author="user" w:date="2020-11-03T14:43:00Z">
                  <w:rPr>
                    <w:ins w:id="201" w:author="user" w:date="2020-10-30T16:1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202" w:author="user" w:date="2020-11-03T14:43:00Z">
                <w:pPr>
                  <w:pStyle w:val="aa"/>
                  <w:numPr>
                    <w:numId w:val="9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203" w:author="user" w:date="2020-10-30T16:17:00Z">
              <w:r w:rsidRPr="00F54B58">
                <w:rPr>
                  <w:b/>
                  <w:bCs/>
                  <w:szCs w:val="24"/>
                  <w:u w:val="single"/>
                  <w:rPrChange w:id="204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</w:t>
              </w:r>
            </w:ins>
            <w:ins w:id="205" w:author="user" w:date="2020-10-29T16:08:00Z">
              <w:r w:rsidRPr="00F54B58">
                <w:rPr>
                  <w:b/>
                  <w:bCs/>
                  <w:szCs w:val="24"/>
                  <w:u w:val="single"/>
                  <w:rPrChange w:id="206" w:author="user" w:date="2020-11-03T14:43:00Z">
                    <w:rPr/>
                  </w:rPrChange>
                </w:rPr>
                <w:t>A02</w:t>
              </w:r>
            </w:ins>
            <w:ins w:id="207" w:author="user" w:date="2020-10-30T16:18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08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檢體收集與處理</w:t>
              </w:r>
              <w:r w:rsidRPr="00F54B58">
                <w:rPr>
                  <w:b/>
                  <w:bCs/>
                  <w:szCs w:val="24"/>
                  <w:u w:val="single"/>
                  <w:rPrChange w:id="209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10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中</w:t>
              </w:r>
              <w:r w:rsidRPr="00F54B58">
                <w:rPr>
                  <w:b/>
                  <w:bCs/>
                  <w:szCs w:val="24"/>
                  <w:u w:val="single"/>
                  <w:rPrChange w:id="211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12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管制程序書</w:t>
              </w:r>
            </w:ins>
          </w:p>
          <w:p w14:paraId="01D1CD8D" w14:textId="1C3D3907" w:rsidR="003C1566" w:rsidRPr="00F54B58" w:rsidRDefault="003C1566">
            <w:pPr>
              <w:pStyle w:val="aa"/>
              <w:numPr>
                <w:ilvl w:val="0"/>
                <w:numId w:val="9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213" w:author="user" w:date="2020-10-29T16:07:00Z"/>
                <w:b/>
                <w:bCs/>
                <w:szCs w:val="24"/>
                <w:u w:val="single"/>
                <w:rPrChange w:id="214" w:author="user" w:date="2020-11-03T14:43:00Z">
                  <w:rPr>
                    <w:ins w:id="215" w:author="user" w:date="2020-10-29T16:07:00Z"/>
                    <w:sz w:val="20"/>
                    <w:szCs w:val="20"/>
                  </w:rPr>
                </w:rPrChange>
              </w:rPr>
              <w:pPrChange w:id="216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217" w:author="user" w:date="2020-10-29T16:08:00Z">
              <w:r w:rsidRPr="00F54B58">
                <w:rPr>
                  <w:b/>
                  <w:bCs/>
                  <w:szCs w:val="24"/>
                  <w:u w:val="single"/>
                  <w:rPrChange w:id="218" w:author="user" w:date="2020-11-03T14:43:00Z">
                    <w:rPr/>
                  </w:rPrChange>
                </w:rPr>
                <w:t>SA03</w:t>
              </w:r>
            </w:ins>
            <w:ins w:id="219" w:author="user" w:date="2020-10-30T16:18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20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檢體收集與處理</w:t>
              </w:r>
              <w:r w:rsidRPr="00F54B58">
                <w:rPr>
                  <w:b/>
                  <w:bCs/>
                  <w:szCs w:val="24"/>
                  <w:u w:val="single"/>
                  <w:rPrChange w:id="221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22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後</w:t>
              </w:r>
              <w:r w:rsidRPr="00F54B58">
                <w:rPr>
                  <w:b/>
                  <w:bCs/>
                  <w:szCs w:val="24"/>
                  <w:u w:val="single"/>
                  <w:rPrChange w:id="223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24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管制程序書</w:t>
              </w:r>
            </w:ins>
          </w:p>
        </w:tc>
        <w:tc>
          <w:tcPr>
            <w:tcW w:w="1266" w:type="dxa"/>
            <w:vAlign w:val="center"/>
            <w:tcPrChange w:id="225" w:author="user" w:date="2020-11-03T15:35:00Z">
              <w:tcPr>
                <w:tcW w:w="1266" w:type="dxa"/>
                <w:gridSpan w:val="2"/>
                <w:vAlign w:val="center"/>
              </w:tcPr>
            </w:tcPrChange>
          </w:tcPr>
          <w:p w14:paraId="3DF4809F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26" w:author="user" w:date="2020-10-29T16:07:00Z"/>
                <w:szCs w:val="24"/>
                <w:rPrChange w:id="227" w:author="user" w:date="2020-11-03T14:43:00Z">
                  <w:rPr>
                    <w:ins w:id="228" w:author="user" w:date="2020-10-29T16:07:00Z"/>
                    <w:sz w:val="20"/>
                    <w:szCs w:val="20"/>
                  </w:rPr>
                </w:rPrChange>
              </w:rPr>
              <w:pPrChange w:id="229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67" w:type="dxa"/>
            <w:vAlign w:val="center"/>
            <w:tcPrChange w:id="230" w:author="user" w:date="2020-11-03T15:35:00Z">
              <w:tcPr>
                <w:tcW w:w="1267" w:type="dxa"/>
                <w:gridSpan w:val="3"/>
                <w:vAlign w:val="center"/>
              </w:tcPr>
            </w:tcPrChange>
          </w:tcPr>
          <w:p w14:paraId="67F71DF0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31" w:author="user" w:date="2020-10-29T16:07:00Z"/>
                <w:szCs w:val="24"/>
                <w:rPrChange w:id="232" w:author="user" w:date="2020-11-03T14:43:00Z">
                  <w:rPr>
                    <w:ins w:id="233" w:author="user" w:date="2020-10-29T16:07:00Z"/>
                    <w:sz w:val="20"/>
                    <w:szCs w:val="20"/>
                  </w:rPr>
                </w:rPrChange>
              </w:rPr>
              <w:pPrChange w:id="234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79" w:type="dxa"/>
            <w:vAlign w:val="center"/>
            <w:tcPrChange w:id="235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3F811F7A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36" w:author="user" w:date="2020-10-29T16:24:00Z"/>
                <w:szCs w:val="24"/>
                <w:rPrChange w:id="237" w:author="user" w:date="2020-11-03T14:43:00Z">
                  <w:rPr>
                    <w:ins w:id="238" w:author="user" w:date="2020-10-29T16:24:00Z"/>
                    <w:sz w:val="20"/>
                    <w:szCs w:val="20"/>
                  </w:rPr>
                </w:rPrChange>
              </w:rPr>
              <w:pPrChange w:id="239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240" w:author="user" w:date="2020-10-29T16:24:00Z">
              <w:r w:rsidRPr="00F54B58">
                <w:rPr>
                  <w:rFonts w:asciiTheme="minorEastAsia" w:hAnsiTheme="minorEastAsia" w:hint="eastAsia"/>
                  <w:szCs w:val="24"/>
                  <w:rPrChange w:id="241" w:author="user" w:date="2020-11-03T14:43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□合格</w:t>
              </w:r>
            </w:ins>
          </w:p>
          <w:p w14:paraId="0E4479A6" w14:textId="57A15D24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42" w:author="user" w:date="2020-10-29T16:07:00Z"/>
                <w:rFonts w:asciiTheme="minorEastAsia" w:hAnsiTheme="minorEastAsia"/>
                <w:szCs w:val="24"/>
                <w:rPrChange w:id="243" w:author="user" w:date="2020-11-03T14:43:00Z">
                  <w:rPr>
                    <w:ins w:id="244" w:author="user" w:date="2020-10-29T16:07:00Z"/>
                    <w:rFonts w:asciiTheme="minorEastAsia" w:hAnsiTheme="minorEastAsia"/>
                    <w:sz w:val="20"/>
                    <w:szCs w:val="20"/>
                  </w:rPr>
                </w:rPrChange>
              </w:rPr>
              <w:pPrChange w:id="245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246" w:author="user" w:date="2020-10-29T16:24:00Z">
              <w:r w:rsidRPr="00F54B58">
                <w:rPr>
                  <w:rFonts w:asciiTheme="minorEastAsia" w:hAnsiTheme="minorEastAsia" w:hint="eastAsia"/>
                  <w:szCs w:val="24"/>
                  <w:rPrChange w:id="247" w:author="user" w:date="2020-11-03T14:43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□不合格</w:t>
              </w:r>
            </w:ins>
          </w:p>
        </w:tc>
        <w:tc>
          <w:tcPr>
            <w:tcW w:w="1862" w:type="dxa"/>
            <w:vAlign w:val="center"/>
            <w:tcPrChange w:id="248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73FB99A3" w14:textId="7A826EB3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49" w:author="user" w:date="2020-10-29T16:07:00Z"/>
                <w:b/>
                <w:bCs/>
                <w:szCs w:val="24"/>
                <w:u w:val="single"/>
                <w:rPrChange w:id="250" w:author="user" w:date="2020-11-03T14:43:00Z">
                  <w:rPr>
                    <w:ins w:id="251" w:author="user" w:date="2020-10-29T16:07:00Z"/>
                    <w:sz w:val="20"/>
                    <w:szCs w:val="20"/>
                  </w:rPr>
                </w:rPrChange>
              </w:rPr>
              <w:pPrChange w:id="252" w:author="user" w:date="2020-11-03T14:43:00Z">
                <w:pPr>
                  <w:tabs>
                    <w:tab w:val="left" w:pos="3900"/>
                  </w:tabs>
                </w:pPr>
              </w:pPrChange>
            </w:pPr>
            <w:ins w:id="253" w:author="user" w:date="2020-10-29T16:2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54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受訓者應熟悉</w:t>
              </w:r>
            </w:ins>
            <w:ins w:id="255" w:author="user" w:date="2020-10-29T16:2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56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實驗室檢驗作業流程</w:t>
              </w:r>
            </w:ins>
          </w:p>
        </w:tc>
      </w:tr>
      <w:tr w:rsidR="00F54B58" w:rsidRPr="003C589D" w14:paraId="23F1DD51" w14:textId="77777777" w:rsidTr="00C06895">
        <w:tblPrEx>
          <w:tblPrExChange w:id="257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ins w:id="258" w:author="user" w:date="2020-10-29T16:38:00Z"/>
          <w:trPrChange w:id="259" w:author="user" w:date="2020-11-03T15:35:00Z">
            <w:trPr>
              <w:trHeight w:val="1928"/>
              <w:jc w:val="center"/>
            </w:trPr>
          </w:trPrChange>
        </w:trPr>
        <w:tc>
          <w:tcPr>
            <w:tcW w:w="4531" w:type="dxa"/>
            <w:vAlign w:val="center"/>
            <w:tcPrChange w:id="260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4B1CAF71" w14:textId="75DF1C4A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61" w:author="user" w:date="2020-10-29T16:39:00Z"/>
                <w:b/>
                <w:bCs/>
                <w:szCs w:val="24"/>
                <w:u w:val="single"/>
                <w:rPrChange w:id="262" w:author="user" w:date="2020-11-03T14:43:00Z">
                  <w:rPr>
                    <w:ins w:id="263" w:author="user" w:date="2020-10-29T16:39:00Z"/>
                    <w:sz w:val="20"/>
                    <w:szCs w:val="18"/>
                  </w:rPr>
                </w:rPrChange>
              </w:rPr>
              <w:pPrChange w:id="264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265" w:author="user" w:date="2020-10-29T16:38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66" w:author="user" w:date="2020-11-03T14:43:00Z">
                    <w:rPr>
                      <w:rFonts w:hint="eastAsia"/>
                    </w:rPr>
                  </w:rPrChange>
                </w:rPr>
                <w:t>院內檢驗系統操作</w:t>
              </w:r>
            </w:ins>
          </w:p>
          <w:p w14:paraId="2E4DFA0B" w14:textId="06BE47F4" w:rsidR="003C1566" w:rsidRPr="00F54B58" w:rsidRDefault="003C1566">
            <w:pPr>
              <w:pStyle w:val="aa"/>
              <w:numPr>
                <w:ilvl w:val="0"/>
                <w:numId w:val="11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267" w:author="user" w:date="2020-10-29T16:38:00Z"/>
                <w:b/>
                <w:bCs/>
                <w:szCs w:val="24"/>
                <w:u w:val="single"/>
                <w:rPrChange w:id="268" w:author="user" w:date="2020-11-03T14:43:00Z">
                  <w:rPr>
                    <w:ins w:id="269" w:author="user" w:date="2020-10-29T16:38:00Z"/>
                    <w:szCs w:val="20"/>
                  </w:rPr>
                </w:rPrChange>
              </w:rPr>
              <w:pPrChange w:id="270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271" w:author="user" w:date="2020-10-29T16:40:00Z">
              <w:r w:rsidRPr="00F54B58">
                <w:rPr>
                  <w:b/>
                  <w:bCs/>
                  <w:szCs w:val="24"/>
                  <w:u w:val="single"/>
                  <w:rPrChange w:id="272" w:author="user" w:date="2020-11-03T14:43:00Z">
                    <w:rPr>
                      <w:sz w:val="20"/>
                      <w:szCs w:val="18"/>
                    </w:rPr>
                  </w:rPrChange>
                </w:rPr>
                <w:t>AD07-001</w:t>
              </w:r>
            </w:ins>
            <w:ins w:id="273" w:author="user" w:date="2020-10-30T16:18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74" w:author="user" w:date="2020-11-03T14:43:00Z">
                    <w:rPr>
                      <w:rFonts w:hint="eastAsia"/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>院內醫療電子系統作業標準書</w:t>
              </w:r>
            </w:ins>
          </w:p>
        </w:tc>
        <w:tc>
          <w:tcPr>
            <w:tcW w:w="1266" w:type="dxa"/>
            <w:vAlign w:val="center"/>
            <w:tcPrChange w:id="275" w:author="user" w:date="2020-11-03T15:35:00Z">
              <w:tcPr>
                <w:tcW w:w="1266" w:type="dxa"/>
                <w:gridSpan w:val="2"/>
                <w:vAlign w:val="center"/>
              </w:tcPr>
            </w:tcPrChange>
          </w:tcPr>
          <w:p w14:paraId="0789A244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76" w:author="user" w:date="2020-10-29T16:38:00Z"/>
                <w:b/>
                <w:bCs/>
                <w:szCs w:val="24"/>
                <w:u w:val="single"/>
                <w:rPrChange w:id="277" w:author="user" w:date="2020-11-03T14:43:00Z">
                  <w:rPr>
                    <w:ins w:id="278" w:author="user" w:date="2020-10-29T16:38:00Z"/>
                    <w:sz w:val="20"/>
                    <w:szCs w:val="20"/>
                  </w:rPr>
                </w:rPrChange>
              </w:rPr>
              <w:pPrChange w:id="279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</w:p>
        </w:tc>
        <w:tc>
          <w:tcPr>
            <w:tcW w:w="1267" w:type="dxa"/>
            <w:vAlign w:val="center"/>
            <w:tcPrChange w:id="280" w:author="user" w:date="2020-11-03T15:35:00Z">
              <w:tcPr>
                <w:tcW w:w="1267" w:type="dxa"/>
                <w:gridSpan w:val="3"/>
                <w:vAlign w:val="center"/>
              </w:tcPr>
            </w:tcPrChange>
          </w:tcPr>
          <w:p w14:paraId="4622B6FD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81" w:author="user" w:date="2020-10-29T16:38:00Z"/>
                <w:b/>
                <w:bCs/>
                <w:szCs w:val="24"/>
                <w:u w:val="single"/>
                <w:rPrChange w:id="282" w:author="user" w:date="2020-11-03T14:43:00Z">
                  <w:rPr>
                    <w:ins w:id="283" w:author="user" w:date="2020-10-29T16:38:00Z"/>
                    <w:sz w:val="20"/>
                    <w:szCs w:val="20"/>
                  </w:rPr>
                </w:rPrChange>
              </w:rPr>
              <w:pPrChange w:id="284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</w:p>
        </w:tc>
        <w:tc>
          <w:tcPr>
            <w:tcW w:w="1279" w:type="dxa"/>
            <w:vAlign w:val="center"/>
            <w:tcPrChange w:id="285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544B8318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86" w:author="user" w:date="2020-10-29T16:41:00Z"/>
                <w:b/>
                <w:bCs/>
                <w:szCs w:val="24"/>
                <w:u w:val="single"/>
                <w:rPrChange w:id="287" w:author="user" w:date="2020-11-03T14:43:00Z">
                  <w:rPr>
                    <w:ins w:id="288" w:author="user" w:date="2020-10-29T16:41:00Z"/>
                    <w:sz w:val="20"/>
                    <w:szCs w:val="20"/>
                  </w:rPr>
                </w:rPrChange>
              </w:rPr>
              <w:pPrChange w:id="289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290" w:author="user" w:date="2020-10-29T16:41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291" w:author="user" w:date="2020-11-03T14:43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□合格</w:t>
              </w:r>
            </w:ins>
          </w:p>
          <w:p w14:paraId="3CD2D44D" w14:textId="6FF122F5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92" w:author="user" w:date="2020-10-29T16:38:00Z"/>
                <w:rFonts w:asciiTheme="minorEastAsia" w:hAnsiTheme="minorEastAsia"/>
                <w:b/>
                <w:bCs/>
                <w:szCs w:val="24"/>
                <w:u w:val="single"/>
                <w:rPrChange w:id="293" w:author="user" w:date="2020-11-03T14:43:00Z">
                  <w:rPr>
                    <w:ins w:id="294" w:author="user" w:date="2020-10-29T16:38:00Z"/>
                    <w:rFonts w:asciiTheme="minorEastAsia" w:hAnsiTheme="minorEastAsia"/>
                    <w:sz w:val="20"/>
                    <w:szCs w:val="20"/>
                  </w:rPr>
                </w:rPrChange>
              </w:rPr>
              <w:pPrChange w:id="295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296" w:author="user" w:date="2020-10-29T16:41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297" w:author="user" w:date="2020-11-03T14:43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□不合格</w:t>
              </w:r>
            </w:ins>
          </w:p>
        </w:tc>
        <w:tc>
          <w:tcPr>
            <w:tcW w:w="1862" w:type="dxa"/>
            <w:vAlign w:val="center"/>
            <w:tcPrChange w:id="298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7F275B98" w14:textId="142AF33B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99" w:author="user" w:date="2020-10-29T16:38:00Z"/>
                <w:b/>
                <w:bCs/>
                <w:szCs w:val="24"/>
                <w:u w:val="single"/>
                <w:rPrChange w:id="300" w:author="user" w:date="2020-11-03T14:43:00Z">
                  <w:rPr>
                    <w:ins w:id="301" w:author="user" w:date="2020-10-29T16:38:00Z"/>
                    <w:sz w:val="20"/>
                    <w:szCs w:val="20"/>
                  </w:rPr>
                </w:rPrChange>
              </w:rPr>
              <w:pPrChange w:id="302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303" w:author="user" w:date="2020-10-29T16:41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304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受訓者應熟悉檢驗系統作業流程</w:t>
              </w:r>
            </w:ins>
          </w:p>
        </w:tc>
      </w:tr>
      <w:tr w:rsidR="00F54B58" w:rsidRPr="003C589D" w14:paraId="11E46C55" w14:textId="77777777" w:rsidTr="00C06895">
        <w:tblPrEx>
          <w:tblPrExChange w:id="305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ins w:id="306" w:author="user" w:date="2020-10-30T16:24:00Z"/>
          <w:trPrChange w:id="307" w:author="user" w:date="2020-11-03T15:35:00Z">
            <w:trPr>
              <w:trHeight w:val="1928"/>
              <w:jc w:val="center"/>
            </w:trPr>
          </w:trPrChange>
        </w:trPr>
        <w:tc>
          <w:tcPr>
            <w:tcW w:w="4531" w:type="dxa"/>
            <w:vAlign w:val="center"/>
            <w:tcPrChange w:id="308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5D15970A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09" w:author="user" w:date="2020-10-30T16:24:00Z"/>
                <w:b/>
                <w:bCs/>
                <w:szCs w:val="24"/>
                <w:u w:val="single"/>
                <w:rPrChange w:id="310" w:author="user" w:date="2020-11-03T14:43:00Z">
                  <w:rPr>
                    <w:ins w:id="311" w:author="user" w:date="2020-10-30T16:24:00Z"/>
                    <w:b/>
                    <w:bCs/>
                    <w:sz w:val="20"/>
                    <w:szCs w:val="18"/>
                    <w:u w:val="single"/>
                  </w:rPr>
                </w:rPrChange>
              </w:rPr>
              <w:pPrChange w:id="312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313" w:author="user" w:date="2020-10-30T16:24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314" w:author="user" w:date="2020-11-03T14:43:00Z">
                    <w:rPr>
                      <w:rFonts w:hint="eastAsia"/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>檢體管制說明</w:t>
              </w:r>
            </w:ins>
          </w:p>
          <w:p w14:paraId="39D44332" w14:textId="74B23630" w:rsidR="003C1566" w:rsidRPr="00F54B58" w:rsidRDefault="003C1566">
            <w:pPr>
              <w:pStyle w:val="aa"/>
              <w:numPr>
                <w:ilvl w:val="0"/>
                <w:numId w:val="12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315" w:author="user" w:date="2020-10-30T16:24:00Z"/>
                <w:b/>
                <w:bCs/>
                <w:szCs w:val="24"/>
                <w:u w:val="single"/>
                <w:rPrChange w:id="316" w:author="user" w:date="2020-11-03T14:43:00Z">
                  <w:rPr>
                    <w:ins w:id="317" w:author="user" w:date="2020-10-30T16:24:00Z"/>
                  </w:rPr>
                </w:rPrChange>
              </w:rPr>
              <w:pPrChange w:id="318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319" w:author="user" w:date="2020-10-30T16:25:00Z">
              <w:r w:rsidRPr="00F54B58">
                <w:rPr>
                  <w:b/>
                  <w:bCs/>
                  <w:szCs w:val="24"/>
                  <w:u w:val="single"/>
                  <w:rPrChange w:id="320" w:author="user" w:date="2020-11-03T14:43:00Z">
                    <w:rPr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 xml:space="preserve">SA02-001 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321" w:author="user" w:date="2020-11-03T14:43:00Z">
                    <w:rPr>
                      <w:rFonts w:hint="eastAsia"/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>檢體保存與管理作業標準書</w:t>
              </w:r>
            </w:ins>
          </w:p>
        </w:tc>
        <w:tc>
          <w:tcPr>
            <w:tcW w:w="1266" w:type="dxa"/>
            <w:vAlign w:val="center"/>
            <w:tcPrChange w:id="322" w:author="user" w:date="2020-11-03T15:35:00Z">
              <w:tcPr>
                <w:tcW w:w="1266" w:type="dxa"/>
                <w:gridSpan w:val="2"/>
                <w:vAlign w:val="center"/>
              </w:tcPr>
            </w:tcPrChange>
          </w:tcPr>
          <w:p w14:paraId="1019711E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23" w:author="user" w:date="2020-10-30T16:24:00Z"/>
                <w:b/>
                <w:bCs/>
                <w:szCs w:val="24"/>
                <w:u w:val="single"/>
                <w:rPrChange w:id="324" w:author="user" w:date="2020-11-03T14:43:00Z">
                  <w:rPr>
                    <w:ins w:id="325" w:author="user" w:date="2020-10-30T16:24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26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</w:p>
        </w:tc>
        <w:tc>
          <w:tcPr>
            <w:tcW w:w="1267" w:type="dxa"/>
            <w:vAlign w:val="center"/>
            <w:tcPrChange w:id="327" w:author="user" w:date="2020-11-03T15:35:00Z">
              <w:tcPr>
                <w:tcW w:w="1267" w:type="dxa"/>
                <w:gridSpan w:val="3"/>
                <w:vAlign w:val="center"/>
              </w:tcPr>
            </w:tcPrChange>
          </w:tcPr>
          <w:p w14:paraId="3B1540CC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28" w:author="user" w:date="2020-10-30T16:24:00Z"/>
                <w:b/>
                <w:bCs/>
                <w:szCs w:val="24"/>
                <w:u w:val="single"/>
                <w:rPrChange w:id="329" w:author="user" w:date="2020-11-03T14:43:00Z">
                  <w:rPr>
                    <w:ins w:id="330" w:author="user" w:date="2020-10-30T16:24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31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</w:p>
        </w:tc>
        <w:tc>
          <w:tcPr>
            <w:tcW w:w="1279" w:type="dxa"/>
            <w:vAlign w:val="center"/>
            <w:tcPrChange w:id="332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0C99C664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33" w:author="user" w:date="2020-10-30T16:26:00Z"/>
                <w:b/>
                <w:bCs/>
                <w:szCs w:val="24"/>
                <w:u w:val="single"/>
                <w:rPrChange w:id="334" w:author="user" w:date="2020-11-03T14:43:00Z">
                  <w:rPr>
                    <w:ins w:id="335" w:author="user" w:date="2020-10-30T16:26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36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337" w:author="user" w:date="2020-10-30T16:2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338" w:author="user" w:date="2020-11-03T14:43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3963B517" w14:textId="025C9BEF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39" w:author="user" w:date="2020-10-30T16:24:00Z"/>
                <w:rFonts w:asciiTheme="minorEastAsia" w:hAnsiTheme="minorEastAsia"/>
                <w:b/>
                <w:bCs/>
                <w:szCs w:val="24"/>
                <w:u w:val="single"/>
                <w:rPrChange w:id="340" w:author="user" w:date="2020-11-03T14:43:00Z">
                  <w:rPr>
                    <w:ins w:id="341" w:author="user" w:date="2020-10-30T16:24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42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343" w:author="user" w:date="2020-10-30T16:2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344" w:author="user" w:date="2020-11-03T14:43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  <w:tc>
          <w:tcPr>
            <w:tcW w:w="1862" w:type="dxa"/>
            <w:vAlign w:val="center"/>
            <w:tcPrChange w:id="345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41270B2C" w14:textId="35D6DCBE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46" w:author="user" w:date="2020-10-30T16:24:00Z"/>
                <w:b/>
                <w:bCs/>
                <w:szCs w:val="24"/>
                <w:u w:val="single"/>
                <w:rPrChange w:id="347" w:author="user" w:date="2020-11-03T14:43:00Z">
                  <w:rPr>
                    <w:ins w:id="348" w:author="user" w:date="2020-10-30T16:24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49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350" w:author="user" w:date="2020-10-30T16:2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351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受訓者應熟悉檢驗系統作業流程</w:t>
              </w:r>
            </w:ins>
          </w:p>
        </w:tc>
      </w:tr>
      <w:tr w:rsidR="00F54B58" w:rsidRPr="003C589D" w14:paraId="2D4173CF" w14:textId="77777777" w:rsidTr="00C06895">
        <w:tblPrEx>
          <w:tblPrExChange w:id="352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ins w:id="353" w:author="user" w:date="2020-10-30T16:25:00Z"/>
          <w:trPrChange w:id="354" w:author="user" w:date="2020-11-03T15:35:00Z">
            <w:trPr>
              <w:trHeight w:val="1871"/>
              <w:jc w:val="center"/>
            </w:trPr>
          </w:trPrChange>
        </w:trPr>
        <w:tc>
          <w:tcPr>
            <w:tcW w:w="4531" w:type="dxa"/>
            <w:vAlign w:val="center"/>
            <w:tcPrChange w:id="355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052570C0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56" w:author="user" w:date="2020-10-30T16:26:00Z"/>
                <w:b/>
                <w:bCs/>
                <w:szCs w:val="24"/>
                <w:u w:val="single"/>
                <w:rPrChange w:id="357" w:author="user" w:date="2020-11-03T14:43:00Z">
                  <w:rPr>
                    <w:ins w:id="358" w:author="user" w:date="2020-10-30T16:26:00Z"/>
                    <w:b/>
                    <w:bCs/>
                    <w:sz w:val="20"/>
                    <w:szCs w:val="18"/>
                    <w:u w:val="single"/>
                  </w:rPr>
                </w:rPrChange>
              </w:rPr>
              <w:pPrChange w:id="359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360" w:author="user" w:date="2020-10-30T16:2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361" w:author="user" w:date="2020-11-03T14:43:00Z">
                    <w:rPr>
                      <w:rFonts w:hint="eastAsia"/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>檢驗報告管制說明</w:t>
              </w:r>
            </w:ins>
          </w:p>
          <w:p w14:paraId="39B4781C" w14:textId="096094B1" w:rsidR="003C1566" w:rsidRPr="00F54B58" w:rsidRDefault="003C1566">
            <w:pPr>
              <w:pStyle w:val="aa"/>
              <w:numPr>
                <w:ilvl w:val="0"/>
                <w:numId w:val="13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362" w:author="user" w:date="2020-10-30T16:25:00Z"/>
                <w:b/>
                <w:bCs/>
                <w:szCs w:val="24"/>
                <w:u w:val="single"/>
                <w:rPrChange w:id="363" w:author="user" w:date="2020-11-03T14:43:00Z">
                  <w:rPr>
                    <w:ins w:id="364" w:author="user" w:date="2020-10-30T16:25:00Z"/>
                  </w:rPr>
                </w:rPrChange>
              </w:rPr>
              <w:pPrChange w:id="365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366" w:author="user" w:date="2020-10-30T16:26:00Z">
              <w:r w:rsidRPr="00F54B58">
                <w:rPr>
                  <w:b/>
                  <w:bCs/>
                  <w:szCs w:val="24"/>
                  <w:u w:val="single"/>
                  <w:rPrChange w:id="367" w:author="user" w:date="2020-11-03T14:43:00Z">
                    <w:rPr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 xml:space="preserve">QC02 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368" w:author="user" w:date="2020-11-03T14:43:00Z">
                    <w:rPr>
                      <w:rFonts w:hint="eastAsia"/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>檢驗報告管制程序書</w:t>
              </w:r>
            </w:ins>
          </w:p>
        </w:tc>
        <w:tc>
          <w:tcPr>
            <w:tcW w:w="1266" w:type="dxa"/>
            <w:vAlign w:val="center"/>
            <w:tcPrChange w:id="369" w:author="user" w:date="2020-11-03T15:35:00Z">
              <w:tcPr>
                <w:tcW w:w="1276" w:type="dxa"/>
                <w:gridSpan w:val="3"/>
                <w:vAlign w:val="center"/>
              </w:tcPr>
            </w:tcPrChange>
          </w:tcPr>
          <w:p w14:paraId="0CC0C836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70" w:author="user" w:date="2020-10-30T16:25:00Z"/>
                <w:b/>
                <w:bCs/>
                <w:szCs w:val="24"/>
                <w:u w:val="single"/>
                <w:rPrChange w:id="371" w:author="user" w:date="2020-11-03T14:43:00Z">
                  <w:rPr>
                    <w:ins w:id="372" w:author="user" w:date="2020-10-30T16:25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73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</w:p>
        </w:tc>
        <w:tc>
          <w:tcPr>
            <w:tcW w:w="1267" w:type="dxa"/>
            <w:vAlign w:val="center"/>
            <w:tcPrChange w:id="374" w:author="user" w:date="2020-11-03T15:35:00Z">
              <w:tcPr>
                <w:tcW w:w="1257" w:type="dxa"/>
                <w:gridSpan w:val="2"/>
                <w:vAlign w:val="center"/>
              </w:tcPr>
            </w:tcPrChange>
          </w:tcPr>
          <w:p w14:paraId="5ACD7C3C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75" w:author="user" w:date="2020-10-30T16:25:00Z"/>
                <w:b/>
                <w:bCs/>
                <w:szCs w:val="24"/>
                <w:u w:val="single"/>
                <w:rPrChange w:id="376" w:author="user" w:date="2020-11-03T14:43:00Z">
                  <w:rPr>
                    <w:ins w:id="377" w:author="user" w:date="2020-10-30T16:25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78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</w:p>
        </w:tc>
        <w:tc>
          <w:tcPr>
            <w:tcW w:w="1279" w:type="dxa"/>
            <w:vAlign w:val="center"/>
            <w:tcPrChange w:id="379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23961483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80" w:author="user" w:date="2020-10-30T16:26:00Z"/>
                <w:b/>
                <w:bCs/>
                <w:szCs w:val="24"/>
                <w:u w:val="single"/>
                <w:rPrChange w:id="381" w:author="user" w:date="2020-11-03T14:43:00Z">
                  <w:rPr>
                    <w:ins w:id="382" w:author="user" w:date="2020-10-30T16:26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83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384" w:author="user" w:date="2020-10-30T16:2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385" w:author="user" w:date="2020-11-03T14:43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1823E19E" w14:textId="4F9D9E4F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86" w:author="user" w:date="2020-10-30T16:25:00Z"/>
                <w:rFonts w:asciiTheme="minorEastAsia" w:hAnsiTheme="minorEastAsia"/>
                <w:b/>
                <w:bCs/>
                <w:szCs w:val="24"/>
                <w:u w:val="single"/>
                <w:rPrChange w:id="387" w:author="user" w:date="2020-11-03T14:43:00Z">
                  <w:rPr>
                    <w:ins w:id="388" w:author="user" w:date="2020-10-30T16:25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89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390" w:author="user" w:date="2020-10-30T16:2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391" w:author="user" w:date="2020-11-03T14:43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  <w:tc>
          <w:tcPr>
            <w:tcW w:w="1862" w:type="dxa"/>
            <w:vAlign w:val="center"/>
            <w:tcPrChange w:id="392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33931961" w14:textId="6CCF29CB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93" w:author="user" w:date="2020-10-30T16:25:00Z"/>
                <w:b/>
                <w:bCs/>
                <w:szCs w:val="24"/>
                <w:u w:val="single"/>
                <w:rPrChange w:id="394" w:author="user" w:date="2020-11-03T14:43:00Z">
                  <w:rPr>
                    <w:ins w:id="395" w:author="user" w:date="2020-10-30T16:25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96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397" w:author="user" w:date="2020-10-30T16:2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398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受訓者應熟悉檢驗系統作業流程</w:t>
              </w:r>
            </w:ins>
          </w:p>
        </w:tc>
      </w:tr>
    </w:tbl>
    <w:p w14:paraId="39957E78" w14:textId="77777777" w:rsidR="00C06895" w:rsidRDefault="00C06895">
      <w:pPr>
        <w:pStyle w:val="aa"/>
        <w:ind w:leftChars="0" w:left="142"/>
        <w:rPr>
          <w:ins w:id="399" w:author="user" w:date="2020-11-03T15:35:00Z"/>
          <w:b/>
          <w:bCs/>
          <w:sz w:val="22"/>
          <w:szCs w:val="20"/>
          <w:u w:val="single"/>
        </w:rPr>
        <w:pPrChange w:id="400" w:author="user" w:date="2020-11-03T15:35:00Z">
          <w:pPr>
            <w:pStyle w:val="aa"/>
            <w:numPr>
              <w:numId w:val="6"/>
            </w:numPr>
            <w:ind w:leftChars="0" w:left="142" w:hanging="480"/>
          </w:pPr>
        </w:pPrChange>
      </w:pPr>
    </w:p>
    <w:p w14:paraId="282A84E6" w14:textId="1BB63ED7" w:rsidR="006F39E5" w:rsidRPr="00D43826" w:rsidRDefault="008A236C">
      <w:pPr>
        <w:pStyle w:val="aa"/>
        <w:numPr>
          <w:ilvl w:val="0"/>
          <w:numId w:val="6"/>
        </w:numPr>
        <w:ind w:leftChars="0" w:left="142"/>
        <w:rPr>
          <w:ins w:id="401" w:author="user" w:date="2020-10-29T16:04:00Z"/>
          <w:b/>
          <w:bCs/>
          <w:sz w:val="22"/>
          <w:szCs w:val="20"/>
          <w:u w:val="single"/>
          <w:rPrChange w:id="402" w:author="user" w:date="2020-10-29T16:40:00Z">
            <w:rPr>
              <w:ins w:id="403" w:author="user" w:date="2020-10-29T16:04:00Z"/>
            </w:rPr>
          </w:rPrChange>
        </w:rPr>
        <w:pPrChange w:id="404" w:author="user" w:date="2020-10-29T16:39:00Z">
          <w:pPr/>
        </w:pPrChange>
      </w:pPr>
      <w:ins w:id="405" w:author="user" w:date="2020-11-03T15:34:00Z">
        <w:r>
          <w:rPr>
            <w:rFonts w:hint="eastAsia"/>
            <w:b/>
            <w:bCs/>
            <w:sz w:val="22"/>
            <w:szCs w:val="20"/>
            <w:u w:val="single"/>
          </w:rPr>
          <w:lastRenderedPageBreak/>
          <w:t>蛋白質</w:t>
        </w:r>
      </w:ins>
      <w:ins w:id="406" w:author="user" w:date="2020-10-30T16:22:00Z">
        <w:r w:rsidR="007C0807">
          <w:rPr>
            <w:rFonts w:hint="eastAsia"/>
            <w:b/>
            <w:bCs/>
            <w:sz w:val="22"/>
            <w:szCs w:val="20"/>
            <w:u w:val="single"/>
          </w:rPr>
          <w:t>檢驗</w:t>
        </w:r>
      </w:ins>
      <w:ins w:id="407" w:author="user" w:date="2020-10-29T16:04:00Z">
        <w:r w:rsidR="006F39E5" w:rsidRPr="00D43826">
          <w:rPr>
            <w:rFonts w:hint="eastAsia"/>
            <w:b/>
            <w:bCs/>
            <w:sz w:val="22"/>
            <w:szCs w:val="20"/>
            <w:u w:val="single"/>
            <w:rPrChange w:id="408" w:author="user" w:date="2020-10-29T16:40:00Z">
              <w:rPr>
                <w:rFonts w:hint="eastAsia"/>
              </w:rPr>
            </w:rPrChange>
          </w:rPr>
          <w:t>：</w:t>
        </w:r>
      </w:ins>
    </w:p>
    <w:tbl>
      <w:tblPr>
        <w:tblStyle w:val="a9"/>
        <w:tblW w:w="10343" w:type="dxa"/>
        <w:jc w:val="center"/>
        <w:tblLook w:val="04A0" w:firstRow="1" w:lastRow="0" w:firstColumn="1" w:lastColumn="0" w:noHBand="0" w:noVBand="1"/>
      </w:tblPr>
      <w:tblGrid>
        <w:gridCol w:w="1980"/>
        <w:gridCol w:w="4536"/>
        <w:gridCol w:w="1241"/>
        <w:gridCol w:w="1241"/>
        <w:gridCol w:w="1345"/>
        <w:tblGridChange w:id="409">
          <w:tblGrid>
            <w:gridCol w:w="1980"/>
            <w:gridCol w:w="147"/>
            <w:gridCol w:w="4389"/>
            <w:gridCol w:w="1241"/>
            <w:gridCol w:w="35"/>
            <w:gridCol w:w="1206"/>
            <w:gridCol w:w="133"/>
            <w:gridCol w:w="1076"/>
            <w:gridCol w:w="32"/>
            <w:gridCol w:w="104"/>
          </w:tblGrid>
        </w:tblGridChange>
      </w:tblGrid>
      <w:tr w:rsidR="007621D7" w:rsidRPr="003C589D" w14:paraId="0E027C72" w14:textId="77777777" w:rsidTr="007621D7">
        <w:trPr>
          <w:trHeight w:val="397"/>
          <w:jc w:val="center"/>
          <w:ins w:id="410" w:author="user" w:date="2020-10-29T16:09:00Z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756BAF9" w14:textId="75C26D14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11" w:author="user" w:date="2020-10-29T16:09:00Z"/>
                <w:b/>
                <w:bCs/>
                <w:szCs w:val="24"/>
                <w:u w:val="single"/>
                <w:rPrChange w:id="412" w:author="user" w:date="2020-11-03T14:44:00Z">
                  <w:rPr>
                    <w:ins w:id="413" w:author="user" w:date="2020-10-29T16:09:00Z"/>
                    <w:sz w:val="20"/>
                    <w:szCs w:val="20"/>
                  </w:rPr>
                </w:rPrChange>
              </w:rPr>
              <w:pPrChange w:id="414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415" w:author="user" w:date="2020-10-29T16:09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16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訓練品項</w:t>
              </w:r>
            </w:ins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70AC6DB2" w14:textId="26771919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17" w:author="user" w:date="2020-10-29T16:09:00Z"/>
                <w:b/>
                <w:bCs/>
                <w:szCs w:val="24"/>
                <w:u w:val="single"/>
                <w:rPrChange w:id="418" w:author="user" w:date="2020-11-03T14:44:00Z">
                  <w:rPr>
                    <w:ins w:id="419" w:author="user" w:date="2020-10-29T16:09:00Z"/>
                    <w:sz w:val="20"/>
                    <w:szCs w:val="20"/>
                  </w:rPr>
                </w:rPrChange>
              </w:rPr>
              <w:pPrChange w:id="420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421" w:author="user" w:date="2020-10-29T16:09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22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參考文件</w:t>
              </w:r>
            </w:ins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21F93FCD" w14:textId="39D06430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23" w:author="user" w:date="2020-10-29T16:09:00Z"/>
                <w:b/>
                <w:bCs/>
                <w:szCs w:val="24"/>
                <w:u w:val="single"/>
                <w:rPrChange w:id="424" w:author="user" w:date="2020-11-03T14:44:00Z">
                  <w:rPr>
                    <w:ins w:id="425" w:author="user" w:date="2020-10-29T16:09:00Z"/>
                    <w:sz w:val="20"/>
                    <w:szCs w:val="20"/>
                  </w:rPr>
                </w:rPrChange>
              </w:rPr>
              <w:pPrChange w:id="426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427" w:author="user" w:date="2020-10-29T16:20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28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完成日期</w:t>
              </w:r>
            </w:ins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721151F1" w14:textId="7C7F7EA3" w:rsidR="00B72EC8" w:rsidRPr="00F54B58" w:rsidDel="006F39E5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29" w:author="user" w:date="2020-10-29T16:09:00Z"/>
                <w:rFonts w:asciiTheme="minorEastAsia" w:hAnsiTheme="minorEastAsia"/>
                <w:b/>
                <w:bCs/>
                <w:szCs w:val="24"/>
                <w:u w:val="single"/>
                <w:rPrChange w:id="430" w:author="user" w:date="2020-11-03T14:44:00Z">
                  <w:rPr>
                    <w:ins w:id="431" w:author="user" w:date="2020-10-29T16:09:00Z"/>
                    <w:rFonts w:asciiTheme="minorEastAsia" w:hAnsiTheme="minorEastAsia"/>
                    <w:sz w:val="20"/>
                    <w:szCs w:val="20"/>
                  </w:rPr>
                </w:rPrChange>
              </w:rPr>
              <w:pPrChange w:id="432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433" w:author="user" w:date="2020-10-29T16:19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434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考核者</w:t>
              </w:r>
            </w:ins>
          </w:p>
        </w:tc>
        <w:tc>
          <w:tcPr>
            <w:tcW w:w="1345" w:type="dxa"/>
            <w:shd w:val="clear" w:color="auto" w:fill="F2F2F2" w:themeFill="background1" w:themeFillShade="F2"/>
            <w:vAlign w:val="center"/>
          </w:tcPr>
          <w:p w14:paraId="1D818CC7" w14:textId="5C06C0A8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35" w:author="user" w:date="2020-10-29T16:09:00Z"/>
                <w:b/>
                <w:bCs/>
                <w:szCs w:val="24"/>
                <w:u w:val="single"/>
                <w:rPrChange w:id="436" w:author="user" w:date="2020-11-03T14:44:00Z">
                  <w:rPr>
                    <w:ins w:id="437" w:author="user" w:date="2020-10-29T16:09:00Z"/>
                    <w:sz w:val="20"/>
                    <w:szCs w:val="20"/>
                  </w:rPr>
                </w:rPrChange>
              </w:rPr>
              <w:pPrChange w:id="438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439" w:author="user" w:date="2020-10-29T16:1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40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考核結果</w:t>
              </w:r>
            </w:ins>
          </w:p>
        </w:tc>
      </w:tr>
      <w:tr w:rsidR="00F54B58" w:rsidRPr="003C589D" w14:paraId="49B80B22" w14:textId="77777777" w:rsidTr="007621D7">
        <w:tblPrEx>
          <w:tblW w:w="10343" w:type="dxa"/>
          <w:jc w:val="center"/>
          <w:tblPrExChange w:id="441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ins w:id="442" w:author="user" w:date="2020-10-30T16:23:00Z"/>
          <w:trPrChange w:id="443" w:author="user" w:date="2020-11-03T14:53:00Z">
            <w:trPr>
              <w:gridAfter w:val="0"/>
              <w:trHeight w:val="1644"/>
              <w:jc w:val="center"/>
            </w:trPr>
          </w:trPrChange>
        </w:trPr>
        <w:tc>
          <w:tcPr>
            <w:tcW w:w="1980" w:type="dxa"/>
            <w:vAlign w:val="center"/>
            <w:tcPrChange w:id="444" w:author="user" w:date="2020-11-03T14:53:00Z">
              <w:tcPr>
                <w:tcW w:w="1980" w:type="dxa"/>
                <w:vAlign w:val="center"/>
              </w:tcPr>
            </w:tcPrChange>
          </w:tcPr>
          <w:p w14:paraId="44A2FD3B" w14:textId="77777777" w:rsidR="008677D7" w:rsidRPr="00F54B58" w:rsidRDefault="008677D7">
            <w:pPr>
              <w:tabs>
                <w:tab w:val="left" w:pos="3900"/>
              </w:tabs>
              <w:spacing w:line="280" w:lineRule="exact"/>
              <w:jc w:val="center"/>
              <w:rPr>
                <w:ins w:id="445" w:author="user" w:date="2020-10-30T16:23:00Z"/>
                <w:b/>
                <w:bCs/>
                <w:szCs w:val="24"/>
                <w:u w:val="single"/>
                <w:rPrChange w:id="446" w:author="user" w:date="2020-11-03T14:44:00Z">
                  <w:rPr>
                    <w:ins w:id="447" w:author="user" w:date="2020-10-30T16:23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48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449" w:author="user" w:date="2020-10-30T16:23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50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血液採集作業</w:t>
              </w:r>
            </w:ins>
          </w:p>
          <w:p w14:paraId="6222F3D5" w14:textId="6ECCE9AB" w:rsidR="008677D7" w:rsidRPr="00F54B58" w:rsidRDefault="008677D7">
            <w:pPr>
              <w:tabs>
                <w:tab w:val="left" w:pos="3900"/>
              </w:tabs>
              <w:spacing w:line="280" w:lineRule="exact"/>
              <w:jc w:val="center"/>
              <w:rPr>
                <w:ins w:id="451" w:author="user" w:date="2020-10-30T16:23:00Z"/>
                <w:b/>
                <w:bCs/>
                <w:szCs w:val="24"/>
                <w:u w:val="single"/>
                <w:rPrChange w:id="452" w:author="user" w:date="2020-11-03T14:44:00Z">
                  <w:rPr>
                    <w:ins w:id="453" w:author="user" w:date="2020-10-30T16:23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54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455" w:author="user" w:date="2020-10-30T16:24:00Z">
              <w:r w:rsidRPr="00F54B58">
                <w:rPr>
                  <w:b/>
                  <w:bCs/>
                  <w:szCs w:val="24"/>
                  <w:u w:val="single"/>
                  <w:rPrChange w:id="456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57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</w:t>
              </w:r>
            </w:ins>
            <w:ins w:id="458" w:author="user" w:date="2020-10-30T16:23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59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操作</w:t>
              </w:r>
              <w:r w:rsidRPr="00F54B58">
                <w:rPr>
                  <w:b/>
                  <w:bCs/>
                  <w:szCs w:val="24"/>
                  <w:u w:val="single"/>
                  <w:rPrChange w:id="460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461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71F125FE" w14:textId="356DDEF3" w:rsidR="008677D7" w:rsidRPr="00F54B58" w:rsidRDefault="008677D7">
            <w:pPr>
              <w:tabs>
                <w:tab w:val="left" w:pos="3900"/>
              </w:tabs>
              <w:spacing w:line="280" w:lineRule="exact"/>
              <w:jc w:val="both"/>
              <w:rPr>
                <w:ins w:id="462" w:author="user" w:date="2020-10-30T16:23:00Z"/>
                <w:b/>
                <w:bCs/>
                <w:sz w:val="22"/>
                <w:u w:val="single"/>
                <w:rPrChange w:id="463" w:author="user" w:date="2020-11-03T14:45:00Z">
                  <w:rPr>
                    <w:ins w:id="464" w:author="user" w:date="2020-10-30T16:23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65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466" w:author="user" w:date="2020-10-30T16:24:00Z">
              <w:r w:rsidRPr="00F54B58">
                <w:rPr>
                  <w:b/>
                  <w:bCs/>
                  <w:sz w:val="22"/>
                  <w:u w:val="single"/>
                  <w:rPrChange w:id="467" w:author="user" w:date="2020-11-03T14:45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SA01-002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468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血液檢體採集作業標準書</w:t>
              </w:r>
            </w:ins>
          </w:p>
        </w:tc>
        <w:tc>
          <w:tcPr>
            <w:tcW w:w="1241" w:type="dxa"/>
            <w:vAlign w:val="center"/>
            <w:tcPrChange w:id="469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4B4B6587" w14:textId="77777777" w:rsidR="008677D7" w:rsidRPr="00F54B58" w:rsidRDefault="008677D7">
            <w:pPr>
              <w:tabs>
                <w:tab w:val="left" w:pos="3900"/>
              </w:tabs>
              <w:spacing w:line="280" w:lineRule="exact"/>
              <w:jc w:val="both"/>
              <w:rPr>
                <w:ins w:id="470" w:author="user" w:date="2020-10-30T16:23:00Z"/>
                <w:b/>
                <w:bCs/>
                <w:szCs w:val="24"/>
                <w:u w:val="single"/>
                <w:rPrChange w:id="471" w:author="user" w:date="2020-11-03T14:44:00Z">
                  <w:rPr>
                    <w:ins w:id="472" w:author="user" w:date="2020-10-30T16:23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73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241" w:type="dxa"/>
            <w:vAlign w:val="center"/>
            <w:tcPrChange w:id="474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2682C762" w14:textId="77777777" w:rsidR="008677D7" w:rsidRPr="00F54B58" w:rsidDel="006F39E5" w:rsidRDefault="008677D7">
            <w:pPr>
              <w:tabs>
                <w:tab w:val="left" w:pos="3900"/>
              </w:tabs>
              <w:spacing w:line="280" w:lineRule="exact"/>
              <w:jc w:val="both"/>
              <w:rPr>
                <w:ins w:id="475" w:author="user" w:date="2020-10-30T16:23:00Z"/>
                <w:rFonts w:asciiTheme="minorEastAsia" w:hAnsiTheme="minorEastAsia"/>
                <w:b/>
                <w:bCs/>
                <w:szCs w:val="24"/>
                <w:u w:val="single"/>
                <w:rPrChange w:id="476" w:author="user" w:date="2020-11-03T14:44:00Z">
                  <w:rPr>
                    <w:ins w:id="477" w:author="user" w:date="2020-10-30T16:23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78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345" w:type="dxa"/>
            <w:vAlign w:val="center"/>
            <w:tcPrChange w:id="479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0FAE8FFA" w14:textId="77777777" w:rsidR="008677D7" w:rsidRPr="00F54B58" w:rsidRDefault="008677D7">
            <w:pPr>
              <w:tabs>
                <w:tab w:val="left" w:pos="3900"/>
              </w:tabs>
              <w:spacing w:line="280" w:lineRule="exact"/>
              <w:jc w:val="both"/>
              <w:rPr>
                <w:ins w:id="480" w:author="user" w:date="2020-10-30T16:24:00Z"/>
                <w:b/>
                <w:bCs/>
                <w:szCs w:val="24"/>
                <w:u w:val="single"/>
                <w:rPrChange w:id="481" w:author="user" w:date="2020-11-03T14:44:00Z">
                  <w:rPr>
                    <w:ins w:id="482" w:author="user" w:date="2020-10-30T16:24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83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484" w:author="user" w:date="2020-10-30T16:24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485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0227BE31" w14:textId="36D62936" w:rsidR="008677D7" w:rsidRPr="00F54B58" w:rsidRDefault="008677D7">
            <w:pPr>
              <w:tabs>
                <w:tab w:val="left" w:pos="3900"/>
              </w:tabs>
              <w:spacing w:line="280" w:lineRule="exact"/>
              <w:jc w:val="both"/>
              <w:rPr>
                <w:ins w:id="486" w:author="user" w:date="2020-10-30T16:23:00Z"/>
                <w:rFonts w:asciiTheme="minorEastAsia" w:hAnsiTheme="minorEastAsia"/>
                <w:b/>
                <w:bCs/>
                <w:szCs w:val="24"/>
                <w:u w:val="single"/>
                <w:rPrChange w:id="487" w:author="user" w:date="2020-11-03T14:44:00Z">
                  <w:rPr>
                    <w:ins w:id="488" w:author="user" w:date="2020-10-30T16:23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89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490" w:author="user" w:date="2020-10-30T16:24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491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05C78702" w14:textId="77777777" w:rsidTr="007621D7">
        <w:tblPrEx>
          <w:tblW w:w="10343" w:type="dxa"/>
          <w:jc w:val="center"/>
          <w:tblPrExChange w:id="492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trPrChange w:id="493" w:author="user" w:date="2020-11-03T14:53:00Z">
            <w:trPr>
              <w:gridAfter w:val="0"/>
              <w:trHeight w:val="1984"/>
              <w:jc w:val="center"/>
            </w:trPr>
          </w:trPrChange>
        </w:trPr>
        <w:tc>
          <w:tcPr>
            <w:tcW w:w="1980" w:type="dxa"/>
            <w:vAlign w:val="center"/>
            <w:tcPrChange w:id="494" w:author="user" w:date="2020-11-03T14:53:00Z">
              <w:tcPr>
                <w:tcW w:w="1980" w:type="dxa"/>
                <w:vAlign w:val="center"/>
              </w:tcPr>
            </w:tcPrChange>
          </w:tcPr>
          <w:p w14:paraId="5F4116F2" w14:textId="77777777" w:rsidR="006C0259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95" w:author="user" w:date="2020-11-04T15:40:00Z"/>
                <w:b/>
                <w:bCs/>
                <w:szCs w:val="24"/>
                <w:u w:val="single"/>
              </w:rPr>
            </w:pPr>
            <w:ins w:id="496" w:author="user" w:date="2020-10-29T16:11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97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組織病理切片</w:t>
              </w:r>
            </w:ins>
          </w:p>
          <w:p w14:paraId="25F9EDFB" w14:textId="5B6F7DFC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98" w:author="user" w:date="2020-10-29T16:19:00Z"/>
                <w:b/>
                <w:bCs/>
                <w:szCs w:val="24"/>
                <w:u w:val="single"/>
                <w:rPrChange w:id="499" w:author="user" w:date="2020-11-03T14:44:00Z">
                  <w:rPr>
                    <w:ins w:id="500" w:author="user" w:date="2020-10-29T16:19:00Z"/>
                    <w:sz w:val="20"/>
                    <w:szCs w:val="20"/>
                  </w:rPr>
                </w:rPrChange>
              </w:rPr>
              <w:pPrChange w:id="501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502" w:author="user" w:date="2020-10-29T16:14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503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</w:t>
              </w:r>
            </w:ins>
            <w:del w:id="504" w:author="user" w:date="2020-10-29T16:04:00Z">
              <w:r w:rsidRPr="00F54B58" w:rsidDel="006F39E5">
                <w:rPr>
                  <w:rFonts w:hint="eastAsia"/>
                  <w:b/>
                  <w:bCs/>
                  <w:szCs w:val="24"/>
                  <w:u w:val="single"/>
                  <w:rPrChange w:id="505" w:author="user" w:date="2020-11-03T14:44:00Z">
                    <w:rPr>
                      <w:rFonts w:hint="eastAsia"/>
                    </w:rPr>
                  </w:rPrChange>
                </w:rPr>
                <w:delText>實驗室品質文件系統導讀</w:delText>
              </w:r>
            </w:del>
          </w:p>
          <w:p w14:paraId="6B49649A" w14:textId="299A53F8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b/>
                <w:bCs/>
                <w:szCs w:val="24"/>
                <w:u w:val="single"/>
                <w:rPrChange w:id="506" w:author="user" w:date="2020-11-03T14:44:00Z">
                  <w:rPr/>
                </w:rPrChange>
              </w:rPr>
              <w:pPrChange w:id="507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508" w:author="user" w:date="2020-10-29T16:19:00Z">
              <w:r w:rsidRPr="00F54B58">
                <w:rPr>
                  <w:b/>
                  <w:bCs/>
                  <w:szCs w:val="24"/>
                  <w:u w:val="single"/>
                  <w:rPrChange w:id="509" w:author="user" w:date="2020-11-03T14:44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510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實際操作</w:t>
              </w:r>
              <w:r w:rsidRPr="00F54B58">
                <w:rPr>
                  <w:b/>
                  <w:bCs/>
                  <w:szCs w:val="24"/>
                  <w:u w:val="single"/>
                  <w:rPrChange w:id="511" w:author="user" w:date="2020-11-03T14:44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512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67CD0B47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513" w:author="user" w:date="2020-10-29T16:15:00Z"/>
                <w:b/>
                <w:bCs/>
                <w:sz w:val="22"/>
                <w:u w:val="single"/>
                <w:rPrChange w:id="514" w:author="user" w:date="2020-11-03T14:45:00Z">
                  <w:rPr>
                    <w:ins w:id="515" w:author="user" w:date="2020-10-29T16:15:00Z"/>
                    <w:sz w:val="20"/>
                    <w:szCs w:val="20"/>
                  </w:rPr>
                </w:rPrChange>
              </w:rPr>
              <w:pPrChange w:id="516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517" w:author="user" w:date="2020-10-29T16:10:00Z">
              <w:r w:rsidRPr="00F54B58">
                <w:rPr>
                  <w:b/>
                  <w:bCs/>
                  <w:sz w:val="22"/>
                  <w:u w:val="single"/>
                  <w:rPrChange w:id="518" w:author="user" w:date="2020-11-03T14:45:00Z">
                    <w:rPr>
                      <w:sz w:val="20"/>
                      <w:szCs w:val="20"/>
                    </w:rPr>
                  </w:rPrChange>
                </w:rPr>
                <w:t>SA01-001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519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病理組織切片作業標準書</w:t>
              </w:r>
            </w:ins>
            <w:del w:id="520" w:author="user" w:date="2020-10-29T16:04:00Z">
              <w:r w:rsidRPr="00F54B58" w:rsidDel="006F39E5">
                <w:rPr>
                  <w:b/>
                  <w:bCs/>
                  <w:sz w:val="22"/>
                  <w:u w:val="single"/>
                  <w:rPrChange w:id="521" w:author="user" w:date="2020-11-03T14:45:00Z">
                    <w:rPr/>
                  </w:rPrChange>
                </w:rPr>
                <w:delText>2~4</w:delText>
              </w:r>
              <w:r w:rsidRPr="00F54B58" w:rsidDel="006F39E5">
                <w:rPr>
                  <w:rFonts w:hint="eastAsia"/>
                  <w:b/>
                  <w:bCs/>
                  <w:sz w:val="22"/>
                  <w:u w:val="single"/>
                  <w:rPrChange w:id="522" w:author="user" w:date="2020-11-03T14:45:00Z">
                    <w:rPr>
                      <w:rFonts w:hint="eastAsia"/>
                    </w:rPr>
                  </w:rPrChange>
                </w:rPr>
                <w:delText>週</w:delText>
              </w:r>
            </w:del>
          </w:p>
          <w:p w14:paraId="403682DA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523" w:author="user" w:date="2020-10-29T16:15:00Z"/>
                <w:b/>
                <w:bCs/>
                <w:sz w:val="22"/>
                <w:u w:val="single"/>
                <w:rPrChange w:id="524" w:author="user" w:date="2020-11-03T14:45:00Z">
                  <w:rPr>
                    <w:ins w:id="525" w:author="user" w:date="2020-10-29T16:15:00Z"/>
                    <w:sz w:val="20"/>
                    <w:szCs w:val="20"/>
                  </w:rPr>
                </w:rPrChange>
              </w:rPr>
              <w:pPrChange w:id="526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527" w:author="user" w:date="2020-10-29T16:15:00Z">
              <w:r w:rsidRPr="00F54B58">
                <w:rPr>
                  <w:b/>
                  <w:bCs/>
                  <w:sz w:val="22"/>
                  <w:u w:val="single"/>
                  <w:rPrChange w:id="528" w:author="user" w:date="2020-11-03T14:45:00Z">
                    <w:rPr>
                      <w:sz w:val="20"/>
                      <w:szCs w:val="20"/>
                    </w:rPr>
                  </w:rPrChange>
                </w:rPr>
                <w:t>FA01-001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529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病理切片漂浮槽作業標準書</w:t>
              </w:r>
            </w:ins>
          </w:p>
          <w:p w14:paraId="56BF2C66" w14:textId="0646C542" w:rsidR="00B72EC8" w:rsidRPr="00F54B58" w:rsidRDefault="00B72EC8">
            <w:pPr>
              <w:tabs>
                <w:tab w:val="left" w:pos="3900"/>
              </w:tabs>
              <w:spacing w:line="280" w:lineRule="exact"/>
              <w:rPr>
                <w:b/>
                <w:bCs/>
                <w:sz w:val="22"/>
                <w:u w:val="single"/>
                <w:rPrChange w:id="530" w:author="user" w:date="2020-11-03T14:45:00Z">
                  <w:rPr/>
                </w:rPrChange>
              </w:rPr>
              <w:pPrChange w:id="531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532" w:author="user" w:date="2020-10-29T16:15:00Z">
              <w:r w:rsidRPr="00F54B58">
                <w:rPr>
                  <w:b/>
                  <w:bCs/>
                  <w:sz w:val="22"/>
                  <w:u w:val="single"/>
                  <w:rPrChange w:id="533" w:author="user" w:date="2020-11-03T14:45:00Z">
                    <w:rPr>
                      <w:sz w:val="20"/>
                      <w:szCs w:val="20"/>
                    </w:rPr>
                  </w:rPrChange>
                </w:rPr>
                <w:t>FA01-002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534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旋轉式切片機作業標準書</w:t>
              </w:r>
            </w:ins>
          </w:p>
        </w:tc>
        <w:tc>
          <w:tcPr>
            <w:tcW w:w="1241" w:type="dxa"/>
            <w:vAlign w:val="center"/>
            <w:tcPrChange w:id="535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7F17306C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536" w:author="user" w:date="2020-11-03T14:44:00Z">
                  <w:rPr/>
                </w:rPrChange>
              </w:rPr>
              <w:pPrChange w:id="537" w:author="user" w:date="2020-11-03T14:44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41" w:type="dxa"/>
            <w:vAlign w:val="center"/>
            <w:tcPrChange w:id="538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37A9AA9A" w14:textId="44DAB8B4" w:rsidR="00B72EC8" w:rsidRPr="00F54B58" w:rsidDel="006F39E5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del w:id="539" w:author="user" w:date="2020-10-29T16:04:00Z"/>
                <w:b/>
                <w:bCs/>
                <w:szCs w:val="24"/>
                <w:u w:val="single"/>
                <w:rPrChange w:id="540" w:author="user" w:date="2020-11-03T14:44:00Z">
                  <w:rPr>
                    <w:del w:id="541" w:author="user" w:date="2020-10-29T16:04:00Z"/>
                  </w:rPr>
                </w:rPrChange>
              </w:rPr>
              <w:pPrChange w:id="542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543" w:author="user" w:date="2020-10-29T16:04:00Z">
              <w:r w:rsidRPr="00F54B58" w:rsidDel="006F39E5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544" w:author="user" w:date="2020-11-03T14:44:00Z">
                    <w:rPr>
                      <w:rFonts w:asciiTheme="minorEastAsia" w:hAnsiTheme="minorEastAsia" w:hint="eastAsia"/>
                    </w:rPr>
                  </w:rPrChange>
                </w:rPr>
                <w:delText>□合格</w:delText>
              </w:r>
            </w:del>
          </w:p>
          <w:p w14:paraId="0302AA18" w14:textId="15ECB486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545" w:author="user" w:date="2020-11-03T14:44:00Z">
                  <w:rPr/>
                </w:rPrChange>
              </w:rPr>
              <w:pPrChange w:id="546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547" w:author="user" w:date="2020-10-29T16:04:00Z">
              <w:r w:rsidRPr="00F54B58" w:rsidDel="006F39E5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548" w:author="user" w:date="2020-11-03T14:44:00Z">
                    <w:rPr>
                      <w:rFonts w:asciiTheme="minorEastAsia" w:hAnsiTheme="minorEastAsia" w:hint="eastAsia"/>
                    </w:rPr>
                  </w:rPrChange>
                </w:rPr>
                <w:delText>□不合格</w:delText>
              </w:r>
            </w:del>
          </w:p>
        </w:tc>
        <w:tc>
          <w:tcPr>
            <w:tcW w:w="1345" w:type="dxa"/>
            <w:vAlign w:val="center"/>
            <w:tcPrChange w:id="549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40F4002B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550" w:author="user" w:date="2020-10-29T16:16:00Z"/>
                <w:b/>
                <w:bCs/>
                <w:szCs w:val="24"/>
                <w:u w:val="single"/>
                <w:rPrChange w:id="551" w:author="user" w:date="2020-11-03T14:44:00Z">
                  <w:rPr>
                    <w:ins w:id="552" w:author="user" w:date="2020-10-29T16:16:00Z"/>
                    <w:sz w:val="20"/>
                    <w:szCs w:val="20"/>
                  </w:rPr>
                </w:rPrChange>
              </w:rPr>
              <w:pPrChange w:id="553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554" w:author="user" w:date="2020-10-29T16:1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555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□合格</w:t>
              </w:r>
            </w:ins>
          </w:p>
          <w:p w14:paraId="18440D86" w14:textId="6BB74CCE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556" w:author="user" w:date="2020-11-03T14:44:00Z">
                  <w:rPr/>
                </w:rPrChange>
              </w:rPr>
              <w:pPrChange w:id="557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558" w:author="user" w:date="2020-10-29T16:1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559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1B1FF993" w14:textId="77777777" w:rsidTr="007621D7">
        <w:tblPrEx>
          <w:tblW w:w="10343" w:type="dxa"/>
          <w:jc w:val="center"/>
          <w:tblPrExChange w:id="560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trPrChange w:id="561" w:author="user" w:date="2020-11-03T14:53:00Z">
            <w:trPr>
              <w:gridAfter w:val="0"/>
              <w:trHeight w:val="1984"/>
              <w:jc w:val="center"/>
            </w:trPr>
          </w:trPrChange>
        </w:trPr>
        <w:tc>
          <w:tcPr>
            <w:tcW w:w="1980" w:type="dxa"/>
            <w:vAlign w:val="center"/>
            <w:tcPrChange w:id="562" w:author="user" w:date="2020-11-03T14:53:00Z">
              <w:tcPr>
                <w:tcW w:w="1980" w:type="dxa"/>
                <w:vAlign w:val="center"/>
              </w:tcPr>
            </w:tcPrChange>
          </w:tcPr>
          <w:p w14:paraId="54C96FA1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563" w:author="user" w:date="2020-10-29T16:20:00Z"/>
                <w:b/>
                <w:bCs/>
                <w:szCs w:val="24"/>
                <w:u w:val="single"/>
                <w:rPrChange w:id="564" w:author="user" w:date="2020-11-03T14:44:00Z">
                  <w:rPr>
                    <w:ins w:id="565" w:author="user" w:date="2020-10-29T16:20:00Z"/>
                    <w:sz w:val="20"/>
                    <w:szCs w:val="20"/>
                  </w:rPr>
                </w:rPrChange>
              </w:rPr>
              <w:pPrChange w:id="566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567" w:author="user" w:date="2020-10-29T16:14:00Z">
              <w:r w:rsidRPr="00F54B58">
                <w:rPr>
                  <w:b/>
                  <w:bCs/>
                  <w:szCs w:val="24"/>
                  <w:u w:val="single"/>
                  <w:rPrChange w:id="568" w:author="user" w:date="2020-11-03T14:44:00Z">
                    <w:rPr>
                      <w:sz w:val="20"/>
                      <w:szCs w:val="20"/>
                    </w:rPr>
                  </w:rPrChange>
                </w:rPr>
                <w:t>HE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569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染色作業</w:t>
              </w:r>
            </w:ins>
            <w:del w:id="570" w:author="user" w:date="2020-10-29T16:07:00Z">
              <w:r w:rsidRPr="00F54B58" w:rsidDel="00C748C8">
                <w:rPr>
                  <w:rFonts w:hint="eastAsia"/>
                  <w:b/>
                  <w:bCs/>
                  <w:szCs w:val="24"/>
                  <w:u w:val="single"/>
                  <w:rPrChange w:id="571" w:author="user" w:date="2020-11-03T14:44:00Z">
                    <w:rPr>
                      <w:rFonts w:hint="eastAsia"/>
                    </w:rPr>
                  </w:rPrChange>
                </w:rPr>
                <w:delText>實驗室儀器設備文件導讀</w:delText>
              </w:r>
            </w:del>
          </w:p>
          <w:p w14:paraId="5292FA1E" w14:textId="412DC675" w:rsidR="00E00EE5" w:rsidRPr="00F54B58" w:rsidRDefault="00E00EE5">
            <w:pPr>
              <w:tabs>
                <w:tab w:val="left" w:pos="3900"/>
              </w:tabs>
              <w:spacing w:line="280" w:lineRule="exact"/>
              <w:jc w:val="center"/>
              <w:rPr>
                <w:b/>
                <w:bCs/>
                <w:szCs w:val="24"/>
                <w:u w:val="single"/>
                <w:rPrChange w:id="572" w:author="user" w:date="2020-11-03T14:44:00Z">
                  <w:rPr/>
                </w:rPrChange>
              </w:rPr>
              <w:pPrChange w:id="573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574" w:author="user" w:date="2020-10-29T16:20:00Z">
              <w:r w:rsidRPr="00F54B58">
                <w:rPr>
                  <w:b/>
                  <w:bCs/>
                  <w:szCs w:val="24"/>
                  <w:u w:val="single"/>
                  <w:rPrChange w:id="575" w:author="user" w:date="2020-11-03T14:44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576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實際操作</w:t>
              </w:r>
              <w:r w:rsidRPr="00F54B58">
                <w:rPr>
                  <w:b/>
                  <w:bCs/>
                  <w:szCs w:val="24"/>
                  <w:u w:val="single"/>
                  <w:rPrChange w:id="577" w:author="user" w:date="2020-11-03T14:44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578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63A36DA1" w14:textId="3B6DFD71" w:rsidR="00B72EC8" w:rsidRPr="00F54B58" w:rsidRDefault="00B72EC8">
            <w:pPr>
              <w:tabs>
                <w:tab w:val="left" w:pos="3900"/>
              </w:tabs>
              <w:spacing w:line="280" w:lineRule="exact"/>
              <w:rPr>
                <w:b/>
                <w:bCs/>
                <w:sz w:val="22"/>
                <w:u w:val="single"/>
                <w:rPrChange w:id="579" w:author="user" w:date="2020-11-03T14:45:00Z">
                  <w:rPr/>
                </w:rPrChange>
              </w:rPr>
              <w:pPrChange w:id="580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581" w:author="user" w:date="2020-10-29T16:10:00Z">
              <w:r w:rsidRPr="00F54B58">
                <w:rPr>
                  <w:b/>
                  <w:bCs/>
                  <w:sz w:val="22"/>
                  <w:u w:val="single"/>
                  <w:rPrChange w:id="582" w:author="user" w:date="2020-11-03T14:45:00Z">
                    <w:rPr>
                      <w:sz w:val="20"/>
                      <w:szCs w:val="20"/>
                    </w:rPr>
                  </w:rPrChange>
                </w:rPr>
                <w:t>SA02-002</w:t>
              </w:r>
              <w:r w:rsidRPr="00F54B58">
                <w:rPr>
                  <w:b/>
                  <w:bCs/>
                  <w:sz w:val="22"/>
                  <w:u w:val="single"/>
                  <w:rPrChange w:id="583" w:author="user" w:date="2020-11-03T14:45:00Z">
                    <w:rPr/>
                  </w:rPrChange>
                </w:rPr>
                <w:t xml:space="preserve"> </w:t>
              </w:r>
              <w:r w:rsidRPr="00F54B58">
                <w:rPr>
                  <w:b/>
                  <w:bCs/>
                  <w:sz w:val="22"/>
                  <w:u w:val="single"/>
                  <w:rPrChange w:id="584" w:author="user" w:date="2020-11-03T14:45:00Z">
                    <w:rPr>
                      <w:sz w:val="20"/>
                      <w:szCs w:val="20"/>
                    </w:rPr>
                  </w:rPrChange>
                </w:rPr>
                <w:t>HE Stain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585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  <w:del w:id="586" w:author="user" w:date="2020-10-29T16:07:00Z">
              <w:r w:rsidRPr="00F54B58" w:rsidDel="00C748C8">
                <w:rPr>
                  <w:b/>
                  <w:bCs/>
                  <w:sz w:val="22"/>
                  <w:u w:val="single"/>
                  <w:rPrChange w:id="587" w:author="user" w:date="2020-11-03T14:45:00Z">
                    <w:rPr/>
                  </w:rPrChange>
                </w:rPr>
                <w:delText>2~4</w:delText>
              </w:r>
              <w:r w:rsidRPr="00F54B58" w:rsidDel="00C748C8">
                <w:rPr>
                  <w:rFonts w:hint="eastAsia"/>
                  <w:b/>
                  <w:bCs/>
                  <w:sz w:val="22"/>
                  <w:u w:val="single"/>
                  <w:rPrChange w:id="588" w:author="user" w:date="2020-11-03T14:45:00Z">
                    <w:rPr>
                      <w:rFonts w:hint="eastAsia"/>
                    </w:rPr>
                  </w:rPrChange>
                </w:rPr>
                <w:delText>週</w:delText>
              </w:r>
            </w:del>
          </w:p>
        </w:tc>
        <w:tc>
          <w:tcPr>
            <w:tcW w:w="1241" w:type="dxa"/>
            <w:vAlign w:val="center"/>
            <w:tcPrChange w:id="589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0FB1A577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590" w:author="user" w:date="2020-11-03T14:44:00Z">
                  <w:rPr/>
                </w:rPrChange>
              </w:rPr>
              <w:pPrChange w:id="591" w:author="user" w:date="2020-11-03T14:44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41" w:type="dxa"/>
            <w:vAlign w:val="center"/>
            <w:tcPrChange w:id="592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2D256FE4" w14:textId="37417B8E" w:rsidR="00B72EC8" w:rsidRPr="00F54B58" w:rsidDel="00311AB4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del w:id="593" w:author="user" w:date="2020-10-29T16:10:00Z"/>
                <w:b/>
                <w:bCs/>
                <w:szCs w:val="24"/>
                <w:u w:val="single"/>
                <w:rPrChange w:id="594" w:author="user" w:date="2020-11-03T14:44:00Z">
                  <w:rPr>
                    <w:del w:id="595" w:author="user" w:date="2020-10-29T16:10:00Z"/>
                  </w:rPr>
                </w:rPrChange>
              </w:rPr>
              <w:pPrChange w:id="596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597" w:author="user" w:date="2020-10-29T16:10:00Z">
              <w:r w:rsidRPr="00F54B58" w:rsidDel="00311AB4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598" w:author="user" w:date="2020-11-03T14:44:00Z">
                    <w:rPr>
                      <w:rFonts w:asciiTheme="minorEastAsia" w:hAnsiTheme="minorEastAsia" w:hint="eastAsia"/>
                    </w:rPr>
                  </w:rPrChange>
                </w:rPr>
                <w:delText>□合格</w:delText>
              </w:r>
            </w:del>
          </w:p>
          <w:p w14:paraId="1042575F" w14:textId="662DB812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599" w:author="user" w:date="2020-11-03T14:44:00Z">
                  <w:rPr/>
                </w:rPrChange>
              </w:rPr>
              <w:pPrChange w:id="600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601" w:author="user" w:date="2020-10-29T16:10:00Z">
              <w:r w:rsidRPr="00F54B58" w:rsidDel="00311AB4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602" w:author="user" w:date="2020-11-03T14:44:00Z">
                    <w:rPr>
                      <w:rFonts w:asciiTheme="minorEastAsia" w:hAnsiTheme="minorEastAsia" w:hint="eastAsia"/>
                    </w:rPr>
                  </w:rPrChange>
                </w:rPr>
                <w:delText>□不合格</w:delText>
              </w:r>
            </w:del>
          </w:p>
        </w:tc>
        <w:tc>
          <w:tcPr>
            <w:tcW w:w="1345" w:type="dxa"/>
            <w:vAlign w:val="center"/>
            <w:tcPrChange w:id="603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720A7D35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604" w:author="user" w:date="2020-10-29T16:16:00Z"/>
                <w:b/>
                <w:bCs/>
                <w:szCs w:val="24"/>
                <w:u w:val="single"/>
                <w:rPrChange w:id="605" w:author="user" w:date="2020-11-03T14:44:00Z">
                  <w:rPr>
                    <w:ins w:id="606" w:author="user" w:date="2020-10-29T16:16:00Z"/>
                    <w:sz w:val="20"/>
                    <w:szCs w:val="20"/>
                  </w:rPr>
                </w:rPrChange>
              </w:rPr>
              <w:pPrChange w:id="607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608" w:author="user" w:date="2020-10-29T16:1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609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□合格</w:t>
              </w:r>
            </w:ins>
          </w:p>
          <w:p w14:paraId="5C1E8D4F" w14:textId="17725C8F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610" w:author="user" w:date="2020-11-03T14:44:00Z">
                  <w:rPr/>
                </w:rPrChange>
              </w:rPr>
              <w:pPrChange w:id="611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612" w:author="user" w:date="2020-10-29T16:1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613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0940CF5A" w14:textId="77777777" w:rsidTr="007621D7">
        <w:tblPrEx>
          <w:tblW w:w="10343" w:type="dxa"/>
          <w:jc w:val="center"/>
          <w:tblPrExChange w:id="614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ins w:id="615" w:author="user" w:date="2020-10-30T16:37:00Z"/>
          <w:trPrChange w:id="616" w:author="user" w:date="2020-11-03T14:53:00Z">
            <w:trPr>
              <w:gridAfter w:val="0"/>
              <w:trHeight w:val="1644"/>
              <w:jc w:val="center"/>
            </w:trPr>
          </w:trPrChange>
        </w:trPr>
        <w:tc>
          <w:tcPr>
            <w:tcW w:w="1980" w:type="dxa"/>
            <w:vAlign w:val="center"/>
            <w:tcPrChange w:id="617" w:author="user" w:date="2020-11-03T14:53:00Z">
              <w:tcPr>
                <w:tcW w:w="1980" w:type="dxa"/>
                <w:vAlign w:val="center"/>
              </w:tcPr>
            </w:tcPrChange>
          </w:tcPr>
          <w:p w14:paraId="508147A9" w14:textId="77777777" w:rsidR="00546F5C" w:rsidRPr="00F54B58" w:rsidRDefault="00546F5C">
            <w:pPr>
              <w:tabs>
                <w:tab w:val="left" w:pos="3900"/>
              </w:tabs>
              <w:spacing w:line="280" w:lineRule="exact"/>
              <w:jc w:val="center"/>
              <w:rPr>
                <w:ins w:id="618" w:author="user" w:date="2020-10-30T16:37:00Z"/>
                <w:b/>
                <w:bCs/>
                <w:szCs w:val="24"/>
                <w:u w:val="single"/>
                <w:rPrChange w:id="619" w:author="user" w:date="2020-11-03T14:44:00Z">
                  <w:rPr>
                    <w:ins w:id="620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21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622" w:author="user" w:date="2020-10-30T16:3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623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自動染色機操作</w:t>
              </w:r>
            </w:ins>
          </w:p>
          <w:p w14:paraId="4F6A8BC3" w14:textId="30865E5B" w:rsidR="00546F5C" w:rsidRPr="00F54B58" w:rsidRDefault="00546F5C">
            <w:pPr>
              <w:tabs>
                <w:tab w:val="left" w:pos="3900"/>
              </w:tabs>
              <w:spacing w:line="280" w:lineRule="exact"/>
              <w:jc w:val="center"/>
              <w:rPr>
                <w:ins w:id="624" w:author="user" w:date="2020-10-30T16:37:00Z"/>
                <w:b/>
                <w:bCs/>
                <w:szCs w:val="24"/>
                <w:u w:val="single"/>
                <w:rPrChange w:id="625" w:author="user" w:date="2020-11-03T14:44:00Z">
                  <w:rPr>
                    <w:ins w:id="626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27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628" w:author="user" w:date="2020-10-30T16:37:00Z">
              <w:r w:rsidRPr="00F54B58">
                <w:rPr>
                  <w:b/>
                  <w:bCs/>
                  <w:szCs w:val="24"/>
                  <w:u w:val="single"/>
                  <w:rPrChange w:id="629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630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="00B54574" w:rsidRPr="00F54B58">
                <w:rPr>
                  <w:b/>
                  <w:bCs/>
                  <w:szCs w:val="24"/>
                  <w:u w:val="single"/>
                  <w:rPrChange w:id="631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632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4580A4B6" w14:textId="56F9D9B6" w:rsidR="00546F5C" w:rsidRPr="00F54B58" w:rsidRDefault="00B54574">
            <w:pPr>
              <w:tabs>
                <w:tab w:val="left" w:pos="3900"/>
              </w:tabs>
              <w:spacing w:line="280" w:lineRule="exact"/>
              <w:rPr>
                <w:ins w:id="633" w:author="user" w:date="2020-10-30T16:37:00Z"/>
                <w:b/>
                <w:bCs/>
                <w:sz w:val="22"/>
                <w:u w:val="single"/>
                <w:rPrChange w:id="634" w:author="user" w:date="2020-11-03T14:45:00Z">
                  <w:rPr>
                    <w:ins w:id="635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36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637" w:author="user" w:date="2020-10-30T16:37:00Z">
              <w:r w:rsidRPr="00F54B58">
                <w:rPr>
                  <w:b/>
                  <w:bCs/>
                  <w:sz w:val="22"/>
                  <w:u w:val="single"/>
                  <w:rPrChange w:id="638" w:author="user" w:date="2020-11-03T14:45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FA01-018 SAKURA DRS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639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自動染色機作業標準書</w:t>
              </w:r>
            </w:ins>
          </w:p>
        </w:tc>
        <w:tc>
          <w:tcPr>
            <w:tcW w:w="1241" w:type="dxa"/>
            <w:vAlign w:val="center"/>
            <w:tcPrChange w:id="640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733BB108" w14:textId="77777777" w:rsidR="00546F5C" w:rsidRPr="00F54B58" w:rsidRDefault="00546F5C">
            <w:pPr>
              <w:tabs>
                <w:tab w:val="left" w:pos="3900"/>
              </w:tabs>
              <w:spacing w:line="280" w:lineRule="exact"/>
              <w:jc w:val="both"/>
              <w:rPr>
                <w:ins w:id="641" w:author="user" w:date="2020-10-30T16:37:00Z"/>
                <w:b/>
                <w:bCs/>
                <w:szCs w:val="24"/>
                <w:u w:val="single"/>
                <w:rPrChange w:id="642" w:author="user" w:date="2020-11-03T14:44:00Z">
                  <w:rPr>
                    <w:ins w:id="643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44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241" w:type="dxa"/>
            <w:vAlign w:val="center"/>
            <w:tcPrChange w:id="645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540374B8" w14:textId="77777777" w:rsidR="00546F5C" w:rsidRPr="00F54B58" w:rsidDel="00311AB4" w:rsidRDefault="00546F5C">
            <w:pPr>
              <w:tabs>
                <w:tab w:val="left" w:pos="3900"/>
              </w:tabs>
              <w:spacing w:line="280" w:lineRule="exact"/>
              <w:jc w:val="both"/>
              <w:rPr>
                <w:ins w:id="646" w:author="user" w:date="2020-10-30T16:37:00Z"/>
                <w:rFonts w:asciiTheme="minorEastAsia" w:hAnsiTheme="minorEastAsia"/>
                <w:b/>
                <w:bCs/>
                <w:szCs w:val="24"/>
                <w:u w:val="single"/>
                <w:rPrChange w:id="647" w:author="user" w:date="2020-11-03T14:44:00Z">
                  <w:rPr>
                    <w:ins w:id="648" w:author="user" w:date="2020-10-30T16:37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49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345" w:type="dxa"/>
            <w:vAlign w:val="center"/>
            <w:tcPrChange w:id="650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63FCED96" w14:textId="77777777" w:rsidR="00065728" w:rsidRPr="00F54B58" w:rsidRDefault="00065728">
            <w:pPr>
              <w:tabs>
                <w:tab w:val="left" w:pos="3900"/>
              </w:tabs>
              <w:spacing w:line="280" w:lineRule="exact"/>
              <w:jc w:val="both"/>
              <w:rPr>
                <w:ins w:id="651" w:author="user" w:date="2020-10-30T16:47:00Z"/>
                <w:b/>
                <w:bCs/>
                <w:szCs w:val="24"/>
                <w:u w:val="single"/>
                <w:rPrChange w:id="652" w:author="user" w:date="2020-11-03T14:44:00Z">
                  <w:rPr>
                    <w:ins w:id="653" w:author="user" w:date="2020-10-30T16:4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54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655" w:author="user" w:date="2020-10-30T16:47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656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23A19794" w14:textId="79338395" w:rsidR="00546F5C" w:rsidRPr="00F54B58" w:rsidRDefault="00065728">
            <w:pPr>
              <w:tabs>
                <w:tab w:val="left" w:pos="3900"/>
              </w:tabs>
              <w:spacing w:line="280" w:lineRule="exact"/>
              <w:jc w:val="both"/>
              <w:rPr>
                <w:ins w:id="657" w:author="user" w:date="2020-10-30T16:37:00Z"/>
                <w:rFonts w:asciiTheme="minorEastAsia" w:hAnsiTheme="minorEastAsia"/>
                <w:b/>
                <w:bCs/>
                <w:szCs w:val="24"/>
                <w:u w:val="single"/>
                <w:rPrChange w:id="658" w:author="user" w:date="2020-11-03T14:44:00Z">
                  <w:rPr>
                    <w:ins w:id="659" w:author="user" w:date="2020-10-30T16:37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60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661" w:author="user" w:date="2020-10-30T16:47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662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20644ECB" w14:textId="77777777" w:rsidTr="007621D7">
        <w:tblPrEx>
          <w:tblW w:w="10343" w:type="dxa"/>
          <w:jc w:val="center"/>
          <w:tblPrExChange w:id="663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ins w:id="664" w:author="user" w:date="2020-10-30T16:37:00Z"/>
          <w:trPrChange w:id="665" w:author="user" w:date="2020-11-03T14:53:00Z">
            <w:trPr>
              <w:gridAfter w:val="0"/>
              <w:trHeight w:val="1644"/>
              <w:jc w:val="center"/>
            </w:trPr>
          </w:trPrChange>
        </w:trPr>
        <w:tc>
          <w:tcPr>
            <w:tcW w:w="1980" w:type="dxa"/>
            <w:vAlign w:val="center"/>
            <w:tcPrChange w:id="666" w:author="user" w:date="2020-11-03T14:53:00Z">
              <w:tcPr>
                <w:tcW w:w="1980" w:type="dxa"/>
                <w:vAlign w:val="center"/>
              </w:tcPr>
            </w:tcPrChange>
          </w:tcPr>
          <w:p w14:paraId="3F2E76EA" w14:textId="77777777" w:rsidR="00B54574" w:rsidRPr="00F54B58" w:rsidRDefault="00B54574">
            <w:pPr>
              <w:tabs>
                <w:tab w:val="left" w:pos="3900"/>
              </w:tabs>
              <w:spacing w:line="280" w:lineRule="exact"/>
              <w:jc w:val="center"/>
              <w:rPr>
                <w:ins w:id="667" w:author="user" w:date="2020-10-30T16:38:00Z"/>
                <w:b/>
                <w:bCs/>
                <w:szCs w:val="24"/>
                <w:u w:val="single"/>
                <w:rPrChange w:id="668" w:author="user" w:date="2020-11-03T14:44:00Z">
                  <w:rPr>
                    <w:ins w:id="669" w:author="user" w:date="2020-10-30T16:3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70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proofErr w:type="gramStart"/>
            <w:ins w:id="671" w:author="user" w:date="2020-10-30T16:3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672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自動封片機</w:t>
              </w:r>
            </w:ins>
            <w:proofErr w:type="gramEnd"/>
            <w:ins w:id="673" w:author="user" w:date="2020-10-30T16:38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674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操作</w:t>
              </w:r>
            </w:ins>
          </w:p>
          <w:p w14:paraId="65DEBF34" w14:textId="7490BDF5" w:rsidR="00B54574" w:rsidRPr="00F54B58" w:rsidRDefault="00B54574">
            <w:pPr>
              <w:tabs>
                <w:tab w:val="left" w:pos="3900"/>
              </w:tabs>
              <w:spacing w:line="280" w:lineRule="exact"/>
              <w:jc w:val="center"/>
              <w:rPr>
                <w:ins w:id="675" w:author="user" w:date="2020-10-30T16:37:00Z"/>
                <w:b/>
                <w:bCs/>
                <w:szCs w:val="24"/>
                <w:u w:val="single"/>
                <w:rPrChange w:id="676" w:author="user" w:date="2020-11-03T14:44:00Z">
                  <w:rPr>
                    <w:ins w:id="677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78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679" w:author="user" w:date="2020-10-30T16:38:00Z">
              <w:r w:rsidRPr="00F54B58">
                <w:rPr>
                  <w:b/>
                  <w:bCs/>
                  <w:szCs w:val="24"/>
                  <w:u w:val="single"/>
                  <w:rPrChange w:id="680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681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54B58">
                <w:rPr>
                  <w:b/>
                  <w:bCs/>
                  <w:szCs w:val="24"/>
                  <w:u w:val="single"/>
                  <w:rPrChange w:id="682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683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2D5A2002" w14:textId="564518C3" w:rsidR="00B54574" w:rsidRPr="00F54B58" w:rsidRDefault="00B54574">
            <w:pPr>
              <w:tabs>
                <w:tab w:val="left" w:pos="3900"/>
              </w:tabs>
              <w:spacing w:line="280" w:lineRule="exact"/>
              <w:rPr>
                <w:ins w:id="684" w:author="user" w:date="2020-10-30T16:37:00Z"/>
                <w:b/>
                <w:bCs/>
                <w:sz w:val="22"/>
                <w:u w:val="single"/>
                <w:rPrChange w:id="685" w:author="user" w:date="2020-11-03T14:45:00Z">
                  <w:rPr>
                    <w:ins w:id="686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87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688" w:author="user" w:date="2020-10-30T16:38:00Z">
              <w:r w:rsidRPr="00F54B58">
                <w:rPr>
                  <w:b/>
                  <w:bCs/>
                  <w:sz w:val="22"/>
                  <w:u w:val="single"/>
                  <w:rPrChange w:id="689" w:author="user" w:date="2020-11-03T14:45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FA01-019 SAKURA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690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自動</w:t>
              </w:r>
              <w:proofErr w:type="gramStart"/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691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玻片封片</w:t>
              </w:r>
              <w:proofErr w:type="gramEnd"/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692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機作業標準書</w:t>
              </w:r>
            </w:ins>
          </w:p>
        </w:tc>
        <w:tc>
          <w:tcPr>
            <w:tcW w:w="1241" w:type="dxa"/>
            <w:vAlign w:val="center"/>
            <w:tcPrChange w:id="693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758AB8B3" w14:textId="77777777" w:rsidR="00B54574" w:rsidRPr="00F54B58" w:rsidRDefault="00B54574">
            <w:pPr>
              <w:tabs>
                <w:tab w:val="left" w:pos="3900"/>
              </w:tabs>
              <w:spacing w:line="280" w:lineRule="exact"/>
              <w:jc w:val="both"/>
              <w:rPr>
                <w:ins w:id="694" w:author="user" w:date="2020-10-30T16:37:00Z"/>
                <w:b/>
                <w:bCs/>
                <w:szCs w:val="24"/>
                <w:u w:val="single"/>
                <w:rPrChange w:id="695" w:author="user" w:date="2020-11-03T14:44:00Z">
                  <w:rPr>
                    <w:ins w:id="696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97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241" w:type="dxa"/>
            <w:vAlign w:val="center"/>
            <w:tcPrChange w:id="698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65DCB245" w14:textId="77777777" w:rsidR="00B54574" w:rsidRPr="00F54B58" w:rsidDel="00311AB4" w:rsidRDefault="00B54574">
            <w:pPr>
              <w:tabs>
                <w:tab w:val="left" w:pos="3900"/>
              </w:tabs>
              <w:spacing w:line="280" w:lineRule="exact"/>
              <w:jc w:val="both"/>
              <w:rPr>
                <w:ins w:id="699" w:author="user" w:date="2020-10-30T16:37:00Z"/>
                <w:rFonts w:asciiTheme="minorEastAsia" w:hAnsiTheme="minorEastAsia"/>
                <w:b/>
                <w:bCs/>
                <w:szCs w:val="24"/>
                <w:u w:val="single"/>
                <w:rPrChange w:id="700" w:author="user" w:date="2020-11-03T14:44:00Z">
                  <w:rPr>
                    <w:ins w:id="701" w:author="user" w:date="2020-10-30T16:37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702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345" w:type="dxa"/>
            <w:vAlign w:val="center"/>
            <w:tcPrChange w:id="703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484BE124" w14:textId="77777777" w:rsidR="00065728" w:rsidRPr="00F54B58" w:rsidRDefault="00065728">
            <w:pPr>
              <w:tabs>
                <w:tab w:val="left" w:pos="3900"/>
              </w:tabs>
              <w:spacing w:line="280" w:lineRule="exact"/>
              <w:jc w:val="both"/>
              <w:rPr>
                <w:ins w:id="704" w:author="user" w:date="2020-10-30T16:48:00Z"/>
                <w:b/>
                <w:bCs/>
                <w:szCs w:val="24"/>
                <w:u w:val="single"/>
                <w:rPrChange w:id="705" w:author="user" w:date="2020-11-03T14:44:00Z">
                  <w:rPr>
                    <w:ins w:id="706" w:author="user" w:date="2020-10-30T16:4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707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708" w:author="user" w:date="2020-10-30T16:48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709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5EAFFC06" w14:textId="2208FF37" w:rsidR="00B54574" w:rsidRPr="00F54B58" w:rsidRDefault="00065728">
            <w:pPr>
              <w:tabs>
                <w:tab w:val="left" w:pos="3900"/>
              </w:tabs>
              <w:spacing w:line="280" w:lineRule="exact"/>
              <w:jc w:val="both"/>
              <w:rPr>
                <w:ins w:id="710" w:author="user" w:date="2020-10-30T16:37:00Z"/>
                <w:rFonts w:asciiTheme="minorEastAsia" w:hAnsiTheme="minorEastAsia"/>
                <w:b/>
                <w:bCs/>
                <w:szCs w:val="24"/>
                <w:u w:val="single"/>
                <w:rPrChange w:id="711" w:author="user" w:date="2020-11-03T14:44:00Z">
                  <w:rPr>
                    <w:ins w:id="712" w:author="user" w:date="2020-10-30T16:37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713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714" w:author="user" w:date="2020-10-30T16:48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715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5F73B82A" w14:textId="77777777" w:rsidTr="007621D7">
        <w:tblPrEx>
          <w:tblW w:w="10343" w:type="dxa"/>
          <w:jc w:val="center"/>
          <w:tblPrExChange w:id="716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trPrChange w:id="717" w:author="user" w:date="2020-11-03T14:53:00Z">
            <w:trPr>
              <w:gridAfter w:val="0"/>
              <w:trHeight w:val="1984"/>
              <w:jc w:val="center"/>
            </w:trPr>
          </w:trPrChange>
        </w:trPr>
        <w:tc>
          <w:tcPr>
            <w:tcW w:w="1980" w:type="dxa"/>
            <w:vAlign w:val="center"/>
            <w:tcPrChange w:id="718" w:author="user" w:date="2020-11-03T14:53:00Z">
              <w:tcPr>
                <w:tcW w:w="1980" w:type="dxa"/>
                <w:vAlign w:val="center"/>
              </w:tcPr>
            </w:tcPrChange>
          </w:tcPr>
          <w:p w14:paraId="1987E33B" w14:textId="77777777" w:rsidR="00FB784C" w:rsidRPr="00F54B58" w:rsidRDefault="00FB784C">
            <w:pPr>
              <w:tabs>
                <w:tab w:val="left" w:pos="3900"/>
              </w:tabs>
              <w:spacing w:line="280" w:lineRule="exact"/>
              <w:jc w:val="center"/>
              <w:rPr>
                <w:ins w:id="719" w:author="user" w:date="2020-10-29T16:29:00Z"/>
                <w:b/>
                <w:bCs/>
                <w:szCs w:val="24"/>
                <w:u w:val="single"/>
                <w:rPrChange w:id="720" w:author="user" w:date="2020-11-03T14:44:00Z">
                  <w:rPr>
                    <w:ins w:id="721" w:author="user" w:date="2020-10-29T16:2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722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723" w:author="user" w:date="2020-10-29T16:29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724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相關試劑與抗體</w:t>
              </w:r>
            </w:ins>
          </w:p>
          <w:p w14:paraId="5A8F2FF5" w14:textId="13009CB1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725" w:author="user" w:date="2020-10-29T16:20:00Z"/>
                <w:b/>
                <w:bCs/>
                <w:szCs w:val="24"/>
                <w:u w:val="single"/>
                <w:rPrChange w:id="726" w:author="user" w:date="2020-11-03T14:44:00Z">
                  <w:rPr>
                    <w:ins w:id="727" w:author="user" w:date="2020-10-29T16:20:00Z"/>
                    <w:sz w:val="20"/>
                    <w:szCs w:val="20"/>
                  </w:rPr>
                </w:rPrChange>
              </w:rPr>
              <w:pPrChange w:id="728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729" w:author="user" w:date="2020-10-29T16:1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730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配製作業</w:t>
              </w:r>
            </w:ins>
            <w:del w:id="731" w:author="user" w:date="2020-10-29T16:07:00Z">
              <w:r w:rsidRPr="00F54B58" w:rsidDel="00C748C8">
                <w:rPr>
                  <w:rFonts w:hint="eastAsia"/>
                  <w:b/>
                  <w:bCs/>
                  <w:szCs w:val="24"/>
                  <w:u w:val="single"/>
                  <w:rPrChange w:id="732" w:author="user" w:date="2020-11-03T14:44:00Z">
                    <w:rPr>
                      <w:rFonts w:hint="eastAsia"/>
                    </w:rPr>
                  </w:rPrChange>
                </w:rPr>
                <w:delText>實驗室檢驗操作文件導讀</w:delText>
              </w:r>
            </w:del>
          </w:p>
          <w:p w14:paraId="34B64921" w14:textId="1F46BA3E" w:rsidR="00E00EE5" w:rsidRPr="00F54B58" w:rsidRDefault="00E00EE5">
            <w:pPr>
              <w:tabs>
                <w:tab w:val="left" w:pos="3900"/>
              </w:tabs>
              <w:spacing w:line="280" w:lineRule="exact"/>
              <w:jc w:val="center"/>
              <w:rPr>
                <w:b/>
                <w:bCs/>
                <w:szCs w:val="24"/>
                <w:u w:val="single"/>
                <w:rPrChange w:id="733" w:author="user" w:date="2020-11-03T14:44:00Z">
                  <w:rPr/>
                </w:rPrChange>
              </w:rPr>
              <w:pPrChange w:id="734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735" w:author="user" w:date="2020-10-29T16:20:00Z">
              <w:r w:rsidRPr="00F54B58">
                <w:rPr>
                  <w:b/>
                  <w:bCs/>
                  <w:szCs w:val="24"/>
                  <w:u w:val="single"/>
                  <w:rPrChange w:id="736" w:author="user" w:date="2020-11-03T14:44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737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實際操作</w:t>
              </w:r>
              <w:r w:rsidRPr="00F54B58">
                <w:rPr>
                  <w:b/>
                  <w:bCs/>
                  <w:szCs w:val="24"/>
                  <w:u w:val="single"/>
                  <w:rPrChange w:id="738" w:author="user" w:date="2020-11-03T14:44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739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240FD7BC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740" w:author="user" w:date="2020-10-29T16:18:00Z"/>
                <w:b/>
                <w:bCs/>
                <w:sz w:val="22"/>
                <w:u w:val="single"/>
                <w:rPrChange w:id="741" w:author="user" w:date="2020-11-03T14:45:00Z">
                  <w:rPr>
                    <w:ins w:id="742" w:author="user" w:date="2020-10-29T16:18:00Z"/>
                    <w:sz w:val="20"/>
                    <w:szCs w:val="20"/>
                  </w:rPr>
                </w:rPrChange>
              </w:rPr>
              <w:pPrChange w:id="743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744" w:author="user" w:date="2020-10-29T16:18:00Z">
              <w:r w:rsidRPr="00F54B58">
                <w:rPr>
                  <w:b/>
                  <w:bCs/>
                  <w:sz w:val="22"/>
                  <w:u w:val="single"/>
                  <w:rPrChange w:id="745" w:author="user" w:date="2020-11-03T14:45:00Z">
                    <w:rPr>
                      <w:sz w:val="20"/>
                      <w:szCs w:val="20"/>
                    </w:rPr>
                  </w:rPrChange>
                </w:rPr>
                <w:t>SA02-009</w:t>
              </w:r>
              <w:r w:rsidRPr="00F54B58">
                <w:rPr>
                  <w:b/>
                  <w:bCs/>
                  <w:sz w:val="22"/>
                  <w:u w:val="single"/>
                  <w:rPrChange w:id="746" w:author="user" w:date="2020-11-03T14:45:00Z">
                    <w:rPr/>
                  </w:rPrChange>
                </w:rPr>
                <w:t xml:space="preserve"> </w:t>
              </w:r>
              <w:r w:rsidRPr="00F54B58">
                <w:rPr>
                  <w:b/>
                  <w:bCs/>
                  <w:sz w:val="22"/>
                  <w:u w:val="single"/>
                  <w:rPrChange w:id="747" w:author="user" w:date="2020-11-03T14:45:00Z">
                    <w:rPr>
                      <w:sz w:val="20"/>
                      <w:szCs w:val="20"/>
                    </w:rPr>
                  </w:rPrChange>
                </w:rPr>
                <w:t xml:space="preserve">ALK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48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組織免疫染色</w:t>
              </w:r>
              <w:r w:rsidRPr="00F54B58">
                <w:rPr>
                  <w:b/>
                  <w:bCs/>
                  <w:sz w:val="22"/>
                  <w:u w:val="single"/>
                  <w:rPrChange w:id="749" w:author="user" w:date="2020-11-03T14:45:00Z">
                    <w:rPr>
                      <w:sz w:val="20"/>
                      <w:szCs w:val="20"/>
                    </w:rPr>
                  </w:rPrChange>
                </w:rPr>
                <w:t xml:space="preserve">IHC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50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  <w:del w:id="751" w:author="user" w:date="2020-10-29T16:07:00Z">
              <w:r w:rsidRPr="00F54B58" w:rsidDel="00C748C8">
                <w:rPr>
                  <w:b/>
                  <w:bCs/>
                  <w:sz w:val="22"/>
                  <w:u w:val="single"/>
                  <w:rPrChange w:id="752" w:author="user" w:date="2020-11-03T14:45:00Z">
                    <w:rPr/>
                  </w:rPrChange>
                </w:rPr>
                <w:delText>2~4</w:delText>
              </w:r>
              <w:r w:rsidRPr="00F54B58" w:rsidDel="00C748C8">
                <w:rPr>
                  <w:rFonts w:hint="eastAsia"/>
                  <w:b/>
                  <w:bCs/>
                  <w:sz w:val="22"/>
                  <w:u w:val="single"/>
                  <w:rPrChange w:id="753" w:author="user" w:date="2020-11-03T14:45:00Z">
                    <w:rPr>
                      <w:rFonts w:hint="eastAsia"/>
                    </w:rPr>
                  </w:rPrChange>
                </w:rPr>
                <w:delText>週</w:delText>
              </w:r>
            </w:del>
          </w:p>
          <w:p w14:paraId="0ED400FF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754" w:author="user" w:date="2020-10-29T16:18:00Z"/>
                <w:b/>
                <w:bCs/>
                <w:sz w:val="22"/>
                <w:u w:val="single"/>
                <w:rPrChange w:id="755" w:author="user" w:date="2020-11-03T14:45:00Z">
                  <w:rPr>
                    <w:ins w:id="756" w:author="user" w:date="2020-10-29T16:18:00Z"/>
                    <w:sz w:val="20"/>
                    <w:szCs w:val="20"/>
                  </w:rPr>
                </w:rPrChange>
              </w:rPr>
              <w:pPrChange w:id="757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758" w:author="user" w:date="2020-10-29T16:18:00Z">
              <w:r w:rsidRPr="00F54B58">
                <w:rPr>
                  <w:b/>
                  <w:bCs/>
                  <w:sz w:val="22"/>
                  <w:u w:val="single"/>
                  <w:rPrChange w:id="759" w:author="user" w:date="2020-11-03T14:45:00Z">
                    <w:rPr>
                      <w:sz w:val="20"/>
                      <w:szCs w:val="20"/>
                    </w:rPr>
                  </w:rPrChange>
                </w:rPr>
                <w:t>SA02-010</w:t>
              </w:r>
              <w:r w:rsidRPr="00F54B58">
                <w:rPr>
                  <w:b/>
                  <w:bCs/>
                  <w:sz w:val="22"/>
                  <w:u w:val="single"/>
                  <w:rPrChange w:id="760" w:author="user" w:date="2020-11-03T14:45:00Z">
                    <w:rPr/>
                  </w:rPrChange>
                </w:rPr>
                <w:t xml:space="preserve"> </w:t>
              </w:r>
              <w:r w:rsidRPr="00F54B58">
                <w:rPr>
                  <w:b/>
                  <w:bCs/>
                  <w:sz w:val="22"/>
                  <w:u w:val="single"/>
                  <w:rPrChange w:id="761" w:author="user" w:date="2020-11-03T14:45:00Z">
                    <w:rPr>
                      <w:sz w:val="20"/>
                      <w:szCs w:val="20"/>
                    </w:rPr>
                  </w:rPrChange>
                </w:rPr>
                <w:t xml:space="preserve">PD-L1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62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組織免疫染色</w:t>
              </w:r>
              <w:r w:rsidRPr="00F54B58">
                <w:rPr>
                  <w:b/>
                  <w:bCs/>
                  <w:sz w:val="22"/>
                  <w:u w:val="single"/>
                  <w:rPrChange w:id="763" w:author="user" w:date="2020-11-03T14:45:00Z">
                    <w:rPr>
                      <w:sz w:val="20"/>
                      <w:szCs w:val="20"/>
                    </w:rPr>
                  </w:rPrChange>
                </w:rPr>
                <w:t>IHC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64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</w:p>
          <w:p w14:paraId="75297932" w14:textId="3DFC7865" w:rsidR="00B72EC8" w:rsidRPr="00F54B58" w:rsidRDefault="00B72EC8">
            <w:pPr>
              <w:tabs>
                <w:tab w:val="left" w:pos="3900"/>
              </w:tabs>
              <w:spacing w:line="280" w:lineRule="exact"/>
              <w:rPr>
                <w:ins w:id="765" w:author="user" w:date="2020-10-29T16:21:00Z"/>
                <w:b/>
                <w:bCs/>
                <w:sz w:val="22"/>
                <w:u w:val="single"/>
                <w:rPrChange w:id="766" w:author="user" w:date="2020-11-03T14:45:00Z">
                  <w:rPr>
                    <w:ins w:id="767" w:author="user" w:date="2020-10-29T16:21:00Z"/>
                    <w:sz w:val="20"/>
                    <w:szCs w:val="20"/>
                  </w:rPr>
                </w:rPrChange>
              </w:rPr>
              <w:pPrChange w:id="768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769" w:author="user" w:date="2020-10-29T16:19:00Z">
              <w:r w:rsidRPr="00F54B58">
                <w:rPr>
                  <w:b/>
                  <w:bCs/>
                  <w:sz w:val="22"/>
                  <w:u w:val="single"/>
                  <w:rPrChange w:id="770" w:author="user" w:date="2020-11-03T14:45:00Z">
                    <w:rPr>
                      <w:sz w:val="20"/>
                      <w:szCs w:val="20"/>
                    </w:rPr>
                  </w:rPrChange>
                </w:rPr>
                <w:t>SA02-011</w:t>
              </w:r>
            </w:ins>
            <w:ins w:id="771" w:author="user" w:date="2020-10-29T16:21:00Z">
              <w:r w:rsidR="00E00EE5" w:rsidRPr="00F54B58">
                <w:rPr>
                  <w:b/>
                  <w:bCs/>
                  <w:sz w:val="22"/>
                  <w:u w:val="single"/>
                  <w:rPrChange w:id="772" w:author="user" w:date="2020-11-03T14:45:00Z">
                    <w:rPr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773" w:author="user" w:date="2020-10-29T16:18:00Z">
              <w:r w:rsidRPr="00F54B58">
                <w:rPr>
                  <w:b/>
                  <w:bCs/>
                  <w:sz w:val="22"/>
                  <w:u w:val="single"/>
                  <w:rPrChange w:id="774" w:author="user" w:date="2020-11-03T14:45:00Z">
                    <w:rPr>
                      <w:sz w:val="20"/>
                      <w:szCs w:val="20"/>
                    </w:rPr>
                  </w:rPrChange>
                </w:rPr>
                <w:t>MMR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75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組織免疫染色</w:t>
              </w:r>
              <w:r w:rsidRPr="00F54B58">
                <w:rPr>
                  <w:b/>
                  <w:bCs/>
                  <w:sz w:val="22"/>
                  <w:u w:val="single"/>
                  <w:rPrChange w:id="776" w:author="user" w:date="2020-11-03T14:45:00Z">
                    <w:rPr>
                      <w:sz w:val="20"/>
                      <w:szCs w:val="20"/>
                    </w:rPr>
                  </w:rPrChange>
                </w:rPr>
                <w:t>IHC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77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</w:p>
          <w:p w14:paraId="585CBEA5" w14:textId="77777777" w:rsidR="00E00EE5" w:rsidRPr="00F54B58" w:rsidRDefault="00E00EE5">
            <w:pPr>
              <w:tabs>
                <w:tab w:val="left" w:pos="3900"/>
              </w:tabs>
              <w:spacing w:line="280" w:lineRule="exact"/>
              <w:rPr>
                <w:ins w:id="778" w:author="user" w:date="2020-10-29T16:21:00Z"/>
                <w:b/>
                <w:bCs/>
                <w:sz w:val="22"/>
                <w:u w:val="single"/>
                <w:rPrChange w:id="779" w:author="user" w:date="2020-11-03T14:45:00Z">
                  <w:rPr>
                    <w:ins w:id="780" w:author="user" w:date="2020-10-29T16:21:00Z"/>
                    <w:sz w:val="20"/>
                    <w:szCs w:val="20"/>
                  </w:rPr>
                </w:rPrChange>
              </w:rPr>
              <w:pPrChange w:id="781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782" w:author="user" w:date="2020-10-29T16:21:00Z">
              <w:r w:rsidRPr="00F54B58">
                <w:rPr>
                  <w:b/>
                  <w:bCs/>
                  <w:sz w:val="22"/>
                  <w:u w:val="single"/>
                  <w:rPrChange w:id="783" w:author="user" w:date="2020-11-03T14:45:00Z">
                    <w:rPr>
                      <w:sz w:val="20"/>
                      <w:szCs w:val="20"/>
                    </w:rPr>
                  </w:rPrChange>
                </w:rPr>
                <w:t>SA02-015</w:t>
              </w:r>
              <w:r w:rsidRPr="00F54B58">
                <w:rPr>
                  <w:b/>
                  <w:bCs/>
                  <w:sz w:val="22"/>
                  <w:u w:val="single"/>
                  <w:rPrChange w:id="784" w:author="user" w:date="2020-11-03T14:45:00Z">
                    <w:rPr/>
                  </w:rPrChange>
                </w:rPr>
                <w:t xml:space="preserve"> </w:t>
              </w:r>
              <w:r w:rsidRPr="00F54B58">
                <w:rPr>
                  <w:b/>
                  <w:bCs/>
                  <w:sz w:val="22"/>
                  <w:u w:val="single"/>
                  <w:rPrChange w:id="785" w:author="user" w:date="2020-11-03T14:45:00Z">
                    <w:rPr>
                      <w:sz w:val="20"/>
                      <w:szCs w:val="20"/>
                    </w:rPr>
                  </w:rPrChange>
                </w:rPr>
                <w:t>Her-2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86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原位雜交</w:t>
              </w:r>
              <w:r w:rsidRPr="00F54B58">
                <w:rPr>
                  <w:b/>
                  <w:bCs/>
                  <w:sz w:val="22"/>
                  <w:u w:val="single"/>
                  <w:rPrChange w:id="787" w:author="user" w:date="2020-11-03T14:45:00Z">
                    <w:rPr>
                      <w:sz w:val="20"/>
                      <w:szCs w:val="20"/>
                    </w:rPr>
                  </w:rPrChange>
                </w:rPr>
                <w:t>(ISH)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88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</w:p>
          <w:p w14:paraId="02C9A6B1" w14:textId="577DDEFB" w:rsidR="00E00EE5" w:rsidRPr="00F54B58" w:rsidRDefault="00E00EE5">
            <w:pPr>
              <w:tabs>
                <w:tab w:val="left" w:pos="3900"/>
              </w:tabs>
              <w:spacing w:line="280" w:lineRule="exact"/>
              <w:rPr>
                <w:b/>
                <w:bCs/>
                <w:sz w:val="22"/>
                <w:u w:val="single"/>
                <w:rPrChange w:id="789" w:author="user" w:date="2020-11-03T14:45:00Z">
                  <w:rPr/>
                </w:rPrChange>
              </w:rPr>
              <w:pPrChange w:id="790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791" w:author="user" w:date="2020-10-29T16:21:00Z">
              <w:r w:rsidRPr="00F54B58">
                <w:rPr>
                  <w:b/>
                  <w:bCs/>
                  <w:sz w:val="22"/>
                  <w:u w:val="single"/>
                  <w:rPrChange w:id="792" w:author="user" w:date="2020-11-03T14:45:00Z">
                    <w:rPr>
                      <w:sz w:val="20"/>
                      <w:szCs w:val="20"/>
                    </w:rPr>
                  </w:rPrChange>
                </w:rPr>
                <w:t>SA02-018</w:t>
              </w:r>
              <w:r w:rsidRPr="00F54B58">
                <w:rPr>
                  <w:b/>
                  <w:bCs/>
                  <w:sz w:val="22"/>
                  <w:u w:val="single"/>
                  <w:rPrChange w:id="793" w:author="user" w:date="2020-11-03T14:45:00Z">
                    <w:rPr/>
                  </w:rPrChange>
                </w:rPr>
                <w:t xml:space="preserve"> </w:t>
              </w:r>
              <w:r w:rsidRPr="00F54B58">
                <w:rPr>
                  <w:b/>
                  <w:bCs/>
                  <w:sz w:val="22"/>
                  <w:u w:val="single"/>
                  <w:rPrChange w:id="794" w:author="user" w:date="2020-11-03T14:45:00Z">
                    <w:rPr>
                      <w:sz w:val="20"/>
                      <w:szCs w:val="20"/>
                    </w:rPr>
                  </w:rPrChange>
                </w:rPr>
                <w:t>EBER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95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原位雜交</w:t>
              </w:r>
              <w:r w:rsidRPr="00F54B58">
                <w:rPr>
                  <w:b/>
                  <w:bCs/>
                  <w:sz w:val="22"/>
                  <w:u w:val="single"/>
                  <w:rPrChange w:id="796" w:author="user" w:date="2020-11-03T14:45:00Z">
                    <w:rPr>
                      <w:sz w:val="20"/>
                      <w:szCs w:val="20"/>
                    </w:rPr>
                  </w:rPrChange>
                </w:rPr>
                <w:t>(ISH)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97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vAlign w:val="center"/>
            <w:tcPrChange w:id="798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0D0C8755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799" w:author="user" w:date="2020-11-03T14:44:00Z">
                  <w:rPr/>
                </w:rPrChange>
              </w:rPr>
              <w:pPrChange w:id="800" w:author="user" w:date="2020-11-03T14:44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41" w:type="dxa"/>
            <w:vAlign w:val="center"/>
            <w:tcPrChange w:id="801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34B06FBE" w14:textId="059C3CFF" w:rsidR="00B72EC8" w:rsidRPr="00F54B58" w:rsidDel="00311AB4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del w:id="802" w:author="user" w:date="2020-10-29T16:10:00Z"/>
                <w:b/>
                <w:bCs/>
                <w:szCs w:val="24"/>
                <w:u w:val="single"/>
                <w:rPrChange w:id="803" w:author="user" w:date="2020-11-03T14:44:00Z">
                  <w:rPr>
                    <w:del w:id="804" w:author="user" w:date="2020-10-29T16:10:00Z"/>
                  </w:rPr>
                </w:rPrChange>
              </w:rPr>
              <w:pPrChange w:id="805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806" w:author="user" w:date="2020-10-29T16:10:00Z">
              <w:r w:rsidRPr="00F54B58" w:rsidDel="00311AB4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807" w:author="user" w:date="2020-11-03T14:44:00Z">
                    <w:rPr>
                      <w:rFonts w:asciiTheme="minorEastAsia" w:hAnsiTheme="minorEastAsia" w:hint="eastAsia"/>
                    </w:rPr>
                  </w:rPrChange>
                </w:rPr>
                <w:delText>□合格</w:delText>
              </w:r>
            </w:del>
          </w:p>
          <w:p w14:paraId="6FBBAEC4" w14:textId="55DCA3D5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808" w:author="user" w:date="2020-11-03T14:44:00Z">
                  <w:rPr/>
                </w:rPrChange>
              </w:rPr>
              <w:pPrChange w:id="809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810" w:author="user" w:date="2020-10-29T16:10:00Z">
              <w:r w:rsidRPr="00F54B58" w:rsidDel="00311AB4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811" w:author="user" w:date="2020-11-03T14:44:00Z">
                    <w:rPr>
                      <w:rFonts w:asciiTheme="minorEastAsia" w:hAnsiTheme="minorEastAsia" w:hint="eastAsia"/>
                    </w:rPr>
                  </w:rPrChange>
                </w:rPr>
                <w:delText>□不合格</w:delText>
              </w:r>
            </w:del>
          </w:p>
        </w:tc>
        <w:tc>
          <w:tcPr>
            <w:tcW w:w="1345" w:type="dxa"/>
            <w:vAlign w:val="center"/>
            <w:tcPrChange w:id="812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4BABA6AF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813" w:author="user" w:date="2020-10-29T16:19:00Z"/>
                <w:b/>
                <w:bCs/>
                <w:szCs w:val="24"/>
                <w:u w:val="single"/>
                <w:rPrChange w:id="814" w:author="user" w:date="2020-11-03T14:44:00Z">
                  <w:rPr>
                    <w:ins w:id="815" w:author="user" w:date="2020-10-29T16:19:00Z"/>
                    <w:sz w:val="20"/>
                    <w:szCs w:val="20"/>
                  </w:rPr>
                </w:rPrChange>
              </w:rPr>
              <w:pPrChange w:id="816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817" w:author="user" w:date="2020-10-29T16:19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818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□合格</w:t>
              </w:r>
            </w:ins>
          </w:p>
          <w:p w14:paraId="0E2C9599" w14:textId="13266A68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819" w:author="user" w:date="2020-11-03T14:44:00Z">
                  <w:rPr/>
                </w:rPrChange>
              </w:rPr>
              <w:pPrChange w:id="820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821" w:author="user" w:date="2020-10-29T16:19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822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4EBF9463" w14:textId="77777777" w:rsidTr="007621D7">
        <w:tblPrEx>
          <w:tblW w:w="10343" w:type="dxa"/>
          <w:jc w:val="center"/>
          <w:tblPrExChange w:id="823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ins w:id="824" w:author="user" w:date="2020-10-29T16:17:00Z"/>
          <w:trPrChange w:id="825" w:author="user" w:date="2020-11-03T14:53:00Z">
            <w:trPr>
              <w:gridAfter w:val="0"/>
              <w:trHeight w:val="1984"/>
              <w:jc w:val="center"/>
            </w:trPr>
          </w:trPrChange>
        </w:trPr>
        <w:tc>
          <w:tcPr>
            <w:tcW w:w="1980" w:type="dxa"/>
            <w:vAlign w:val="center"/>
            <w:tcPrChange w:id="826" w:author="user" w:date="2020-11-03T14:53:00Z">
              <w:tcPr>
                <w:tcW w:w="1980" w:type="dxa"/>
                <w:vAlign w:val="center"/>
              </w:tcPr>
            </w:tcPrChange>
          </w:tcPr>
          <w:p w14:paraId="1AC6BD44" w14:textId="365BAB2B" w:rsidR="00B72EC8" w:rsidRPr="00F54B58" w:rsidRDefault="00945EB3">
            <w:pPr>
              <w:tabs>
                <w:tab w:val="left" w:pos="3900"/>
              </w:tabs>
              <w:spacing w:line="280" w:lineRule="exact"/>
              <w:jc w:val="center"/>
              <w:rPr>
                <w:ins w:id="827" w:author="user" w:date="2020-10-29T16:20:00Z"/>
                <w:b/>
                <w:bCs/>
                <w:szCs w:val="24"/>
                <w:u w:val="single"/>
                <w:rPrChange w:id="828" w:author="user" w:date="2020-11-03T14:44:00Z">
                  <w:rPr>
                    <w:ins w:id="829" w:author="user" w:date="2020-10-29T16:20:00Z"/>
                    <w:sz w:val="20"/>
                    <w:szCs w:val="20"/>
                  </w:rPr>
                </w:rPrChange>
              </w:rPr>
              <w:pPrChange w:id="830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831" w:author="user" w:date="2020-10-29T16:28:00Z">
              <w:r w:rsidRPr="00F54B58">
                <w:rPr>
                  <w:b/>
                  <w:bCs/>
                  <w:szCs w:val="24"/>
                  <w:u w:val="single"/>
                  <w:rPrChange w:id="832" w:author="user" w:date="2020-11-03T14:44:00Z">
                    <w:rPr>
                      <w:sz w:val="20"/>
                      <w:szCs w:val="20"/>
                    </w:rPr>
                  </w:rPrChange>
                </w:rPr>
                <w:t>BENCHMARK XT</w:t>
              </w:r>
            </w:ins>
            <w:ins w:id="833" w:author="user" w:date="2020-10-29T16:37:00Z">
              <w:r w:rsidR="00D43826" w:rsidRPr="00F54B58">
                <w:rPr>
                  <w:rFonts w:hint="eastAsia"/>
                  <w:b/>
                  <w:bCs/>
                  <w:szCs w:val="24"/>
                  <w:u w:val="single"/>
                  <w:rPrChange w:id="834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儀器操作</w:t>
              </w:r>
            </w:ins>
          </w:p>
          <w:p w14:paraId="256ABE2A" w14:textId="79F47085" w:rsidR="00E00EE5" w:rsidRPr="00F54B58" w:rsidRDefault="00E00EE5">
            <w:pPr>
              <w:tabs>
                <w:tab w:val="left" w:pos="3900"/>
              </w:tabs>
              <w:spacing w:line="280" w:lineRule="exact"/>
              <w:jc w:val="center"/>
              <w:rPr>
                <w:ins w:id="835" w:author="user" w:date="2020-10-29T16:17:00Z"/>
                <w:b/>
                <w:bCs/>
                <w:szCs w:val="24"/>
                <w:u w:val="single"/>
                <w:rPrChange w:id="836" w:author="user" w:date="2020-11-03T14:44:00Z">
                  <w:rPr>
                    <w:ins w:id="837" w:author="user" w:date="2020-10-29T16:17:00Z"/>
                    <w:sz w:val="20"/>
                    <w:szCs w:val="20"/>
                  </w:rPr>
                </w:rPrChange>
              </w:rPr>
              <w:pPrChange w:id="838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839" w:author="user" w:date="2020-10-29T16:20:00Z">
              <w:r w:rsidRPr="00F54B58">
                <w:rPr>
                  <w:b/>
                  <w:bCs/>
                  <w:szCs w:val="24"/>
                  <w:u w:val="single"/>
                  <w:rPrChange w:id="840" w:author="user" w:date="2020-11-03T14:44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841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實際操作</w:t>
              </w:r>
              <w:r w:rsidRPr="00F54B58">
                <w:rPr>
                  <w:b/>
                  <w:bCs/>
                  <w:szCs w:val="24"/>
                  <w:u w:val="single"/>
                  <w:rPrChange w:id="842" w:author="user" w:date="2020-11-03T14:44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843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38F736FF" w14:textId="5CBBC15C" w:rsidR="008B17BC" w:rsidRPr="00F54B58" w:rsidRDefault="00B72EC8">
            <w:pPr>
              <w:tabs>
                <w:tab w:val="left" w:pos="3900"/>
              </w:tabs>
              <w:spacing w:line="280" w:lineRule="exact"/>
              <w:rPr>
                <w:ins w:id="844" w:author="user" w:date="2020-10-29T16:17:00Z"/>
                <w:b/>
                <w:bCs/>
                <w:sz w:val="22"/>
                <w:u w:val="single"/>
                <w:rPrChange w:id="845" w:author="user" w:date="2020-11-03T14:45:00Z">
                  <w:rPr>
                    <w:ins w:id="846" w:author="user" w:date="2020-10-29T16:17:00Z"/>
                    <w:sz w:val="20"/>
                    <w:szCs w:val="20"/>
                  </w:rPr>
                </w:rPrChange>
              </w:rPr>
              <w:pPrChange w:id="847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848" w:author="user" w:date="2020-10-29T16:18:00Z">
              <w:r w:rsidRPr="00F54B58">
                <w:rPr>
                  <w:b/>
                  <w:bCs/>
                  <w:sz w:val="22"/>
                  <w:u w:val="single"/>
                  <w:rPrChange w:id="849" w:author="user" w:date="2020-11-03T14:45:00Z">
                    <w:rPr>
                      <w:sz w:val="20"/>
                      <w:szCs w:val="20"/>
                    </w:rPr>
                  </w:rPrChange>
                </w:rPr>
                <w:t xml:space="preserve">FA01-017 BENCHMARK XT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850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vAlign w:val="center"/>
            <w:tcPrChange w:id="851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7F05AE9F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852" w:author="user" w:date="2020-10-29T16:17:00Z"/>
                <w:b/>
                <w:bCs/>
                <w:szCs w:val="24"/>
                <w:u w:val="single"/>
                <w:rPrChange w:id="853" w:author="user" w:date="2020-11-03T14:44:00Z">
                  <w:rPr>
                    <w:ins w:id="854" w:author="user" w:date="2020-10-29T16:17:00Z"/>
                    <w:sz w:val="20"/>
                    <w:szCs w:val="20"/>
                  </w:rPr>
                </w:rPrChange>
              </w:rPr>
              <w:pPrChange w:id="855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</w:p>
        </w:tc>
        <w:tc>
          <w:tcPr>
            <w:tcW w:w="1241" w:type="dxa"/>
            <w:vAlign w:val="center"/>
            <w:tcPrChange w:id="856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18090FBC" w14:textId="77777777" w:rsidR="00B72EC8" w:rsidRPr="00F54B58" w:rsidDel="00311AB4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857" w:author="user" w:date="2020-10-29T16:17:00Z"/>
                <w:rFonts w:asciiTheme="minorEastAsia" w:hAnsiTheme="minorEastAsia"/>
                <w:b/>
                <w:bCs/>
                <w:szCs w:val="24"/>
                <w:u w:val="single"/>
                <w:rPrChange w:id="858" w:author="user" w:date="2020-11-03T14:44:00Z">
                  <w:rPr>
                    <w:ins w:id="859" w:author="user" w:date="2020-10-29T16:17:00Z"/>
                    <w:rFonts w:asciiTheme="minorEastAsia" w:hAnsiTheme="minorEastAsia"/>
                    <w:sz w:val="20"/>
                    <w:szCs w:val="20"/>
                  </w:rPr>
                </w:rPrChange>
              </w:rPr>
              <w:pPrChange w:id="860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345" w:type="dxa"/>
            <w:vAlign w:val="center"/>
            <w:tcPrChange w:id="861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23F6000B" w14:textId="77777777" w:rsidR="00F06E1E" w:rsidRPr="00F54B58" w:rsidRDefault="00F06E1E">
            <w:pPr>
              <w:tabs>
                <w:tab w:val="left" w:pos="3900"/>
              </w:tabs>
              <w:spacing w:line="280" w:lineRule="exact"/>
              <w:jc w:val="both"/>
              <w:rPr>
                <w:ins w:id="862" w:author="user" w:date="2020-10-29T16:27:00Z"/>
                <w:b/>
                <w:bCs/>
                <w:szCs w:val="24"/>
                <w:u w:val="single"/>
                <w:rPrChange w:id="863" w:author="user" w:date="2020-11-03T14:44:00Z">
                  <w:rPr>
                    <w:ins w:id="864" w:author="user" w:date="2020-10-29T16:27:00Z"/>
                    <w:sz w:val="20"/>
                    <w:szCs w:val="20"/>
                  </w:rPr>
                </w:rPrChange>
              </w:rPr>
              <w:pPrChange w:id="865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866" w:author="user" w:date="2020-10-29T16:27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867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□合格</w:t>
              </w:r>
            </w:ins>
          </w:p>
          <w:p w14:paraId="2EAD7072" w14:textId="2F6C745F" w:rsidR="00B72EC8" w:rsidRPr="00F54B58" w:rsidRDefault="00F06E1E">
            <w:pPr>
              <w:tabs>
                <w:tab w:val="left" w:pos="3900"/>
              </w:tabs>
              <w:spacing w:line="280" w:lineRule="exact"/>
              <w:jc w:val="both"/>
              <w:rPr>
                <w:ins w:id="868" w:author="user" w:date="2020-10-29T16:17:00Z"/>
                <w:b/>
                <w:bCs/>
                <w:szCs w:val="24"/>
                <w:u w:val="single"/>
                <w:rPrChange w:id="869" w:author="user" w:date="2020-11-03T14:44:00Z">
                  <w:rPr>
                    <w:ins w:id="870" w:author="user" w:date="2020-10-29T16:17:00Z"/>
                    <w:sz w:val="20"/>
                    <w:szCs w:val="20"/>
                  </w:rPr>
                </w:rPrChange>
              </w:rPr>
              <w:pPrChange w:id="871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872" w:author="user" w:date="2020-10-29T16:27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873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4A73CED3" w14:textId="77777777" w:rsidTr="007621D7">
        <w:tblPrEx>
          <w:tblW w:w="10343" w:type="dxa"/>
          <w:jc w:val="center"/>
          <w:tblPrExChange w:id="874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ins w:id="875" w:author="user" w:date="2020-10-30T16:31:00Z"/>
          <w:trPrChange w:id="876" w:author="user" w:date="2020-11-03T14:53:00Z">
            <w:trPr>
              <w:gridAfter w:val="0"/>
              <w:trHeight w:val="1644"/>
              <w:jc w:val="center"/>
            </w:trPr>
          </w:trPrChange>
        </w:trPr>
        <w:tc>
          <w:tcPr>
            <w:tcW w:w="1980" w:type="dxa"/>
            <w:vAlign w:val="center"/>
            <w:tcPrChange w:id="877" w:author="user" w:date="2020-11-03T14:53:00Z">
              <w:tcPr>
                <w:tcW w:w="1980" w:type="dxa"/>
                <w:vAlign w:val="center"/>
              </w:tcPr>
            </w:tcPrChange>
          </w:tcPr>
          <w:p w14:paraId="0062EC1C" w14:textId="77777777" w:rsidR="00700C04" w:rsidRPr="00F54B58" w:rsidRDefault="00700C04">
            <w:pPr>
              <w:tabs>
                <w:tab w:val="left" w:pos="3900"/>
              </w:tabs>
              <w:spacing w:line="280" w:lineRule="exact"/>
              <w:jc w:val="center"/>
              <w:rPr>
                <w:ins w:id="878" w:author="user" w:date="2020-11-03T14:39:00Z"/>
                <w:b/>
                <w:bCs/>
                <w:szCs w:val="24"/>
                <w:u w:val="single"/>
                <w:rPrChange w:id="879" w:author="user" w:date="2020-11-03T14:44:00Z">
                  <w:rPr>
                    <w:ins w:id="880" w:author="user" w:date="2020-11-03T14:3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881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882" w:author="user" w:date="2020-10-30T16:31:00Z">
              <w:r w:rsidRPr="00F54B58">
                <w:rPr>
                  <w:b/>
                  <w:bCs/>
                  <w:szCs w:val="24"/>
                  <w:u w:val="single"/>
                  <w:rPrChange w:id="883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CTC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884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檢驗作業</w:t>
              </w:r>
            </w:ins>
          </w:p>
          <w:p w14:paraId="740A4F7F" w14:textId="6E08B174" w:rsidR="003C1566" w:rsidRPr="00F54B58" w:rsidRDefault="003C1566">
            <w:pPr>
              <w:tabs>
                <w:tab w:val="left" w:pos="3900"/>
              </w:tabs>
              <w:spacing w:line="280" w:lineRule="exact"/>
              <w:jc w:val="center"/>
              <w:rPr>
                <w:ins w:id="885" w:author="user" w:date="2020-10-30T16:31:00Z"/>
                <w:b/>
                <w:bCs/>
                <w:szCs w:val="24"/>
                <w:u w:val="single"/>
                <w:rPrChange w:id="886" w:author="user" w:date="2020-11-03T14:44:00Z">
                  <w:rPr>
                    <w:ins w:id="887" w:author="user" w:date="2020-10-30T16:3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888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889" w:author="user" w:date="2020-11-03T14:39:00Z">
              <w:r w:rsidRPr="00F54B58">
                <w:rPr>
                  <w:b/>
                  <w:bCs/>
                  <w:szCs w:val="24"/>
                  <w:u w:val="single"/>
                  <w:rPrChange w:id="890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891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54B58">
                <w:rPr>
                  <w:b/>
                  <w:bCs/>
                  <w:szCs w:val="24"/>
                  <w:u w:val="single"/>
                  <w:rPrChange w:id="892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893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037081CF" w14:textId="6D1A98DC" w:rsidR="00700C04" w:rsidRPr="00F54B58" w:rsidRDefault="00700C04">
            <w:pPr>
              <w:tabs>
                <w:tab w:val="left" w:pos="3900"/>
              </w:tabs>
              <w:spacing w:line="280" w:lineRule="exact"/>
              <w:rPr>
                <w:ins w:id="894" w:author="user" w:date="2020-10-30T16:31:00Z"/>
                <w:b/>
                <w:bCs/>
                <w:sz w:val="22"/>
                <w:u w:val="single"/>
                <w:rPrChange w:id="895" w:author="user" w:date="2020-11-03T14:45:00Z">
                  <w:rPr>
                    <w:ins w:id="896" w:author="user" w:date="2020-10-30T16:3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897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898" w:author="user" w:date="2020-10-30T16:32:00Z">
              <w:r w:rsidRPr="00F54B58">
                <w:rPr>
                  <w:b/>
                  <w:bCs/>
                  <w:sz w:val="22"/>
                  <w:u w:val="single"/>
                  <w:rPrChange w:id="899" w:author="user" w:date="2020-11-03T14:45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FA01-028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900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自動針筒注射幫浦作業標準書</w:t>
              </w:r>
            </w:ins>
          </w:p>
          <w:p w14:paraId="4A98A5D6" w14:textId="28709E2A" w:rsidR="00700C04" w:rsidRPr="00F54B58" w:rsidRDefault="00700C04">
            <w:pPr>
              <w:tabs>
                <w:tab w:val="left" w:pos="3900"/>
              </w:tabs>
              <w:spacing w:line="280" w:lineRule="exact"/>
              <w:rPr>
                <w:ins w:id="901" w:author="user" w:date="2020-10-30T16:31:00Z"/>
                <w:b/>
                <w:bCs/>
                <w:sz w:val="22"/>
                <w:u w:val="single"/>
                <w:rPrChange w:id="902" w:author="user" w:date="2020-11-03T14:45:00Z">
                  <w:rPr>
                    <w:ins w:id="903" w:author="user" w:date="2020-10-30T16:3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904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905" w:author="user" w:date="2020-10-30T16:31:00Z">
              <w:r w:rsidRPr="00F54B58">
                <w:rPr>
                  <w:b/>
                  <w:bCs/>
                  <w:sz w:val="22"/>
                  <w:u w:val="single"/>
                  <w:rPrChange w:id="906" w:author="user" w:date="2020-11-03T14:45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SA02-014 CTC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907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循環腫瘤細胞檢測作業標準書</w:t>
              </w:r>
            </w:ins>
          </w:p>
        </w:tc>
        <w:tc>
          <w:tcPr>
            <w:tcW w:w="1241" w:type="dxa"/>
            <w:vAlign w:val="center"/>
            <w:tcPrChange w:id="908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5D1ECF64" w14:textId="77777777" w:rsidR="00700C04" w:rsidRPr="00F54B58" w:rsidRDefault="00700C04">
            <w:pPr>
              <w:tabs>
                <w:tab w:val="left" w:pos="3900"/>
              </w:tabs>
              <w:spacing w:line="280" w:lineRule="exact"/>
              <w:jc w:val="both"/>
              <w:rPr>
                <w:ins w:id="909" w:author="user" w:date="2020-10-30T16:31:00Z"/>
                <w:b/>
                <w:bCs/>
                <w:szCs w:val="24"/>
                <w:u w:val="single"/>
                <w:rPrChange w:id="910" w:author="user" w:date="2020-11-03T14:44:00Z">
                  <w:rPr>
                    <w:ins w:id="911" w:author="user" w:date="2020-10-30T16:3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912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241" w:type="dxa"/>
            <w:vAlign w:val="center"/>
            <w:tcPrChange w:id="913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02072891" w14:textId="77777777" w:rsidR="00700C04" w:rsidRPr="00F54B58" w:rsidDel="00311AB4" w:rsidRDefault="00700C04">
            <w:pPr>
              <w:tabs>
                <w:tab w:val="left" w:pos="3900"/>
              </w:tabs>
              <w:spacing w:line="280" w:lineRule="exact"/>
              <w:jc w:val="both"/>
              <w:rPr>
                <w:ins w:id="914" w:author="user" w:date="2020-10-30T16:31:00Z"/>
                <w:rFonts w:asciiTheme="minorEastAsia" w:hAnsiTheme="minorEastAsia"/>
                <w:b/>
                <w:bCs/>
                <w:szCs w:val="24"/>
                <w:u w:val="single"/>
                <w:rPrChange w:id="915" w:author="user" w:date="2020-11-03T14:44:00Z">
                  <w:rPr>
                    <w:ins w:id="916" w:author="user" w:date="2020-10-30T16:31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917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345" w:type="dxa"/>
            <w:vAlign w:val="center"/>
            <w:tcPrChange w:id="918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4E33B25A" w14:textId="77777777" w:rsidR="00065728" w:rsidRPr="00F54B58" w:rsidRDefault="00065728">
            <w:pPr>
              <w:tabs>
                <w:tab w:val="left" w:pos="3900"/>
              </w:tabs>
              <w:spacing w:line="280" w:lineRule="exact"/>
              <w:jc w:val="both"/>
              <w:rPr>
                <w:ins w:id="919" w:author="user" w:date="2020-10-30T16:48:00Z"/>
                <w:b/>
                <w:bCs/>
                <w:szCs w:val="24"/>
                <w:u w:val="single"/>
                <w:rPrChange w:id="920" w:author="user" w:date="2020-11-03T14:44:00Z">
                  <w:rPr>
                    <w:ins w:id="921" w:author="user" w:date="2020-10-30T16:4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922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923" w:author="user" w:date="2020-10-30T16:48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924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67ABF21A" w14:textId="304E0A93" w:rsidR="00700C04" w:rsidRPr="00F54B58" w:rsidRDefault="00065728">
            <w:pPr>
              <w:tabs>
                <w:tab w:val="left" w:pos="3900"/>
              </w:tabs>
              <w:spacing w:line="280" w:lineRule="exact"/>
              <w:jc w:val="both"/>
              <w:rPr>
                <w:ins w:id="925" w:author="user" w:date="2020-10-30T16:31:00Z"/>
                <w:rFonts w:asciiTheme="minorEastAsia" w:hAnsiTheme="minorEastAsia"/>
                <w:b/>
                <w:bCs/>
                <w:szCs w:val="24"/>
                <w:u w:val="single"/>
                <w:rPrChange w:id="926" w:author="user" w:date="2020-11-03T14:44:00Z">
                  <w:rPr>
                    <w:ins w:id="927" w:author="user" w:date="2020-10-30T16:31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928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929" w:author="user" w:date="2020-10-30T16:48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930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7621D7" w14:paraId="3269271D" w14:textId="77777777" w:rsidTr="00C06895">
        <w:tblPrEx>
          <w:tblW w:w="10343" w:type="dxa"/>
          <w:jc w:val="center"/>
          <w:tblPrExChange w:id="931" w:author="user" w:date="2020-11-03T15:35:00Z">
            <w:tblPrEx>
              <w:tblW w:w="10239" w:type="dxa"/>
              <w:jc w:val="center"/>
            </w:tblPrEx>
          </w:tblPrExChange>
        </w:tblPrEx>
        <w:trPr>
          <w:trHeight w:val="1020"/>
          <w:jc w:val="center"/>
          <w:ins w:id="932" w:author="user" w:date="2020-11-03T14:53:00Z"/>
          <w:trPrChange w:id="933" w:author="user" w:date="2020-11-03T15:35:00Z">
            <w:trPr>
              <w:gridAfter w:val="0"/>
              <w:wAfter w:w="32" w:type="dxa"/>
              <w:trHeight w:val="1020"/>
              <w:jc w:val="center"/>
            </w:trPr>
          </w:trPrChange>
        </w:trPr>
        <w:tc>
          <w:tcPr>
            <w:tcW w:w="1980" w:type="dxa"/>
            <w:vAlign w:val="center"/>
            <w:tcPrChange w:id="934" w:author="user" w:date="2020-11-03T15:35:00Z">
              <w:tcPr>
                <w:tcW w:w="2127" w:type="dxa"/>
                <w:gridSpan w:val="2"/>
                <w:vAlign w:val="center"/>
              </w:tcPr>
            </w:tcPrChange>
          </w:tcPr>
          <w:p w14:paraId="06E0D3DE" w14:textId="77777777" w:rsidR="007621D7" w:rsidRDefault="007621D7" w:rsidP="001A0341">
            <w:pPr>
              <w:tabs>
                <w:tab w:val="left" w:pos="3900"/>
              </w:tabs>
              <w:jc w:val="center"/>
              <w:rPr>
                <w:ins w:id="935" w:author="user" w:date="2020-11-03T14:53:00Z"/>
              </w:rPr>
            </w:pPr>
            <w:ins w:id="936" w:author="user" w:date="2020-11-03T14:53:00Z">
              <w:r>
                <w:rPr>
                  <w:rFonts w:hint="eastAsia"/>
                </w:rPr>
                <w:t>指導人員評語</w:t>
              </w:r>
            </w:ins>
          </w:p>
        </w:tc>
        <w:tc>
          <w:tcPr>
            <w:tcW w:w="8363" w:type="dxa"/>
            <w:gridSpan w:val="4"/>
            <w:tcPrChange w:id="937" w:author="user" w:date="2020-11-03T15:35:00Z">
              <w:tcPr>
                <w:tcW w:w="8080" w:type="dxa"/>
                <w:gridSpan w:val="6"/>
              </w:tcPr>
            </w:tcPrChange>
          </w:tcPr>
          <w:p w14:paraId="67A265D1" w14:textId="77777777" w:rsidR="0022724F" w:rsidRDefault="0022724F" w:rsidP="001A0341">
            <w:pPr>
              <w:tabs>
                <w:tab w:val="left" w:pos="3900"/>
              </w:tabs>
              <w:jc w:val="both"/>
              <w:rPr>
                <w:ins w:id="938" w:author="user" w:date="2020-11-03T14:53:00Z"/>
                <w:rFonts w:asciiTheme="minorEastAsia" w:hAnsiTheme="minorEastAsia"/>
              </w:rPr>
            </w:pPr>
          </w:p>
          <w:p w14:paraId="1A3AFED2" w14:textId="77777777" w:rsidR="007621D7" w:rsidRDefault="007621D7" w:rsidP="001A0341">
            <w:pPr>
              <w:tabs>
                <w:tab w:val="left" w:pos="3900"/>
              </w:tabs>
              <w:jc w:val="both"/>
              <w:rPr>
                <w:ins w:id="939" w:author="user" w:date="2020-11-03T14:53:00Z"/>
                <w:rFonts w:asciiTheme="minorEastAsia" w:hAnsiTheme="minorEastAsia"/>
              </w:rPr>
            </w:pPr>
          </w:p>
          <w:p w14:paraId="644E7EF3" w14:textId="77777777" w:rsidR="007621D7" w:rsidRDefault="007621D7" w:rsidP="001A0341">
            <w:pPr>
              <w:tabs>
                <w:tab w:val="left" w:pos="3900"/>
              </w:tabs>
              <w:jc w:val="both"/>
              <w:rPr>
                <w:ins w:id="940" w:author="user" w:date="2020-11-03T14:53:00Z"/>
                <w:rFonts w:asciiTheme="minorEastAsia" w:hAnsiTheme="minorEastAsia"/>
              </w:rPr>
            </w:pPr>
            <w:ins w:id="941" w:author="user" w:date="2020-11-03T14:53:00Z">
              <w:r>
                <w:rPr>
                  <w:rFonts w:asciiTheme="minorEastAsia" w:hAnsiTheme="minorEastAsia" w:hint="eastAsia"/>
                </w:rPr>
                <w:t>日期：_______年____月____日 指導人員：____________</w:t>
              </w:r>
            </w:ins>
          </w:p>
        </w:tc>
      </w:tr>
      <w:tr w:rsidR="007621D7" w14:paraId="2A41E0F4" w14:textId="77777777" w:rsidTr="00C06895">
        <w:tblPrEx>
          <w:tblW w:w="10343" w:type="dxa"/>
          <w:jc w:val="center"/>
          <w:tblPrExChange w:id="942" w:author="user" w:date="2020-11-03T15:35:00Z">
            <w:tblPrEx>
              <w:tblW w:w="10239" w:type="dxa"/>
              <w:jc w:val="center"/>
            </w:tblPrEx>
          </w:tblPrExChange>
        </w:tblPrEx>
        <w:trPr>
          <w:trHeight w:val="841"/>
          <w:jc w:val="center"/>
          <w:ins w:id="943" w:author="user" w:date="2020-11-03T14:53:00Z"/>
          <w:trPrChange w:id="944" w:author="user" w:date="2020-11-03T15:35:00Z">
            <w:trPr>
              <w:gridAfter w:val="0"/>
              <w:wAfter w:w="32" w:type="dxa"/>
              <w:trHeight w:val="841"/>
              <w:jc w:val="center"/>
            </w:trPr>
          </w:trPrChange>
        </w:trPr>
        <w:tc>
          <w:tcPr>
            <w:tcW w:w="1980" w:type="dxa"/>
            <w:vAlign w:val="center"/>
            <w:tcPrChange w:id="945" w:author="user" w:date="2020-11-03T15:35:00Z">
              <w:tcPr>
                <w:tcW w:w="2127" w:type="dxa"/>
                <w:gridSpan w:val="2"/>
                <w:vAlign w:val="center"/>
              </w:tcPr>
            </w:tcPrChange>
          </w:tcPr>
          <w:p w14:paraId="070E6086" w14:textId="77777777" w:rsidR="007621D7" w:rsidRDefault="007621D7" w:rsidP="001A0341">
            <w:pPr>
              <w:tabs>
                <w:tab w:val="left" w:pos="3900"/>
              </w:tabs>
              <w:jc w:val="center"/>
              <w:rPr>
                <w:ins w:id="946" w:author="user" w:date="2020-11-03T14:53:00Z"/>
              </w:rPr>
            </w:pPr>
            <w:ins w:id="947" w:author="user" w:date="2020-11-03T14:53:00Z">
              <w:r>
                <w:rPr>
                  <w:rFonts w:hint="eastAsia"/>
                </w:rPr>
                <w:t>實驗室主管</w:t>
              </w:r>
            </w:ins>
          </w:p>
          <w:p w14:paraId="4D99B81D" w14:textId="77777777" w:rsidR="007621D7" w:rsidRDefault="007621D7" w:rsidP="001A0341">
            <w:pPr>
              <w:tabs>
                <w:tab w:val="left" w:pos="3900"/>
              </w:tabs>
              <w:jc w:val="center"/>
              <w:rPr>
                <w:ins w:id="948" w:author="user" w:date="2020-11-03T14:53:00Z"/>
              </w:rPr>
            </w:pPr>
            <w:ins w:id="949" w:author="user" w:date="2020-11-03T14:53:00Z">
              <w:r>
                <w:rPr>
                  <w:rFonts w:hint="eastAsia"/>
                </w:rPr>
                <w:t>考核</w:t>
              </w:r>
            </w:ins>
          </w:p>
        </w:tc>
        <w:tc>
          <w:tcPr>
            <w:tcW w:w="8363" w:type="dxa"/>
            <w:gridSpan w:val="4"/>
            <w:tcPrChange w:id="950" w:author="user" w:date="2020-11-03T15:35:00Z">
              <w:tcPr>
                <w:tcW w:w="8080" w:type="dxa"/>
                <w:gridSpan w:val="6"/>
              </w:tcPr>
            </w:tcPrChange>
          </w:tcPr>
          <w:p w14:paraId="1D391CA9" w14:textId="77777777" w:rsidR="007621D7" w:rsidRDefault="007621D7" w:rsidP="001A0341">
            <w:pPr>
              <w:tabs>
                <w:tab w:val="left" w:pos="3900"/>
              </w:tabs>
              <w:jc w:val="both"/>
              <w:rPr>
                <w:ins w:id="951" w:author="user" w:date="2020-11-03T14:53:00Z"/>
                <w:rFonts w:asciiTheme="minorEastAsia" w:hAnsiTheme="minorEastAsia"/>
              </w:rPr>
            </w:pPr>
            <w:ins w:id="952" w:author="user" w:date="2020-11-03T14:53:00Z">
              <w:r>
                <w:rPr>
                  <w:rFonts w:asciiTheme="minorEastAsia" w:hAnsiTheme="minorEastAsia" w:hint="eastAsia"/>
                </w:rPr>
                <w:t>資格確認□</w:t>
              </w:r>
              <w:r>
                <w:rPr>
                  <w:rFonts w:hint="eastAsia"/>
                </w:rPr>
                <w:t>符合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asciiTheme="minorEastAsia" w:hAnsiTheme="minorEastAsia" w:hint="eastAsia"/>
                </w:rPr>
                <w:t>□</w:t>
              </w:r>
              <w:r>
                <w:rPr>
                  <w:rFonts w:hint="eastAsia"/>
                </w:rPr>
                <w:t>不符合</w:t>
              </w:r>
            </w:ins>
          </w:p>
          <w:p w14:paraId="330D36FE" w14:textId="77777777" w:rsidR="007621D7" w:rsidRDefault="007621D7" w:rsidP="001A0341">
            <w:pPr>
              <w:tabs>
                <w:tab w:val="left" w:pos="3900"/>
              </w:tabs>
              <w:jc w:val="both"/>
              <w:rPr>
                <w:ins w:id="953" w:author="user" w:date="2020-11-03T14:53:00Z"/>
                <w:rFonts w:asciiTheme="minorEastAsia" w:hAnsiTheme="minorEastAsia"/>
              </w:rPr>
            </w:pPr>
          </w:p>
          <w:p w14:paraId="1D037F93" w14:textId="77777777" w:rsidR="007621D7" w:rsidRDefault="007621D7" w:rsidP="001A0341">
            <w:pPr>
              <w:tabs>
                <w:tab w:val="left" w:pos="3900"/>
              </w:tabs>
              <w:jc w:val="both"/>
              <w:rPr>
                <w:ins w:id="954" w:author="user" w:date="2020-11-03T14:53:00Z"/>
                <w:rFonts w:asciiTheme="minorEastAsia" w:hAnsiTheme="minorEastAsia"/>
              </w:rPr>
            </w:pPr>
            <w:ins w:id="955" w:author="user" w:date="2020-11-03T14:53:00Z">
              <w:r>
                <w:rPr>
                  <w:rFonts w:asciiTheme="minorEastAsia" w:hAnsiTheme="minorEastAsia" w:hint="eastAsia"/>
                </w:rPr>
                <w:t>日期：_______年____月____日 實驗室主管：____________</w:t>
              </w:r>
            </w:ins>
          </w:p>
        </w:tc>
      </w:tr>
    </w:tbl>
    <w:p w14:paraId="17FDC895" w14:textId="0610C95A" w:rsidR="00311AB4" w:rsidRDefault="008A236C" w:rsidP="007C0807">
      <w:pPr>
        <w:pStyle w:val="aa"/>
        <w:numPr>
          <w:ilvl w:val="0"/>
          <w:numId w:val="6"/>
        </w:numPr>
        <w:ind w:leftChars="0" w:left="142"/>
        <w:rPr>
          <w:ins w:id="956" w:author="user" w:date="2020-10-30T16:22:00Z"/>
          <w:b/>
          <w:bCs/>
          <w:u w:val="single"/>
        </w:rPr>
      </w:pPr>
      <w:ins w:id="957" w:author="user" w:date="2020-11-03T15:34:00Z">
        <w:r>
          <w:rPr>
            <w:rFonts w:hint="eastAsia"/>
            <w:b/>
            <w:bCs/>
            <w:u w:val="single"/>
          </w:rPr>
          <w:lastRenderedPageBreak/>
          <w:t>核酸</w:t>
        </w:r>
      </w:ins>
      <w:ins w:id="958" w:author="user" w:date="2020-10-30T16:22:00Z">
        <w:r w:rsidR="007C0807" w:rsidRPr="007C0807">
          <w:rPr>
            <w:rFonts w:hint="eastAsia"/>
            <w:b/>
            <w:bCs/>
            <w:u w:val="single"/>
            <w:rPrChange w:id="959" w:author="user" w:date="2020-10-30T16:22:00Z">
              <w:rPr>
                <w:rFonts w:hint="eastAsia"/>
              </w:rPr>
            </w:rPrChange>
          </w:rPr>
          <w:t>檢測：</w:t>
        </w:r>
      </w:ins>
    </w:p>
    <w:tbl>
      <w:tblPr>
        <w:tblStyle w:val="a9"/>
        <w:tblW w:w="10239" w:type="dxa"/>
        <w:jc w:val="center"/>
        <w:tblLook w:val="04A0" w:firstRow="1" w:lastRow="0" w:firstColumn="1" w:lastColumn="0" w:noHBand="0" w:noVBand="1"/>
        <w:tblPrChange w:id="960" w:author="user" w:date="2020-11-03T14:47:00Z">
          <w:tblPr>
            <w:tblStyle w:val="a9"/>
            <w:tblW w:w="10239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980"/>
        <w:gridCol w:w="1131"/>
        <w:gridCol w:w="8"/>
        <w:gridCol w:w="1269"/>
        <w:gridCol w:w="11"/>
        <w:gridCol w:w="1264"/>
        <w:gridCol w:w="14"/>
        <w:gridCol w:w="839"/>
        <w:gridCol w:w="565"/>
        <w:gridCol w:w="17"/>
        <w:gridCol w:w="659"/>
        <w:gridCol w:w="600"/>
        <w:gridCol w:w="20"/>
        <w:gridCol w:w="621"/>
        <w:gridCol w:w="1212"/>
        <w:gridCol w:w="29"/>
        <w:tblGridChange w:id="961">
          <w:tblGrid>
            <w:gridCol w:w="1980"/>
            <w:gridCol w:w="1131"/>
            <w:gridCol w:w="8"/>
            <w:gridCol w:w="1269"/>
            <w:gridCol w:w="11"/>
            <w:gridCol w:w="1264"/>
            <w:gridCol w:w="14"/>
            <w:gridCol w:w="839"/>
            <w:gridCol w:w="565"/>
            <w:gridCol w:w="17"/>
            <w:gridCol w:w="694"/>
            <w:gridCol w:w="565"/>
            <w:gridCol w:w="20"/>
            <w:gridCol w:w="754"/>
            <w:gridCol w:w="1079"/>
            <w:gridCol w:w="29"/>
          </w:tblGrid>
        </w:tblGridChange>
      </w:tblGrid>
      <w:tr w:rsidR="007C0807" w:rsidRPr="003C589D" w14:paraId="3604E88C" w14:textId="77777777" w:rsidTr="00F71EC6">
        <w:trPr>
          <w:trHeight w:val="454"/>
          <w:jc w:val="center"/>
          <w:ins w:id="962" w:author="user" w:date="2020-10-30T16:22:00Z"/>
          <w:trPrChange w:id="963" w:author="user" w:date="2020-11-03T14:47:00Z">
            <w:trPr>
              <w:trHeight w:val="454"/>
              <w:jc w:val="center"/>
            </w:trPr>
          </w:trPrChange>
        </w:trPr>
        <w:tc>
          <w:tcPr>
            <w:tcW w:w="1980" w:type="dxa"/>
            <w:shd w:val="clear" w:color="auto" w:fill="F2F2F2" w:themeFill="background1" w:themeFillShade="F2"/>
            <w:vAlign w:val="center"/>
            <w:tcPrChange w:id="964" w:author="user" w:date="2020-11-03T14:47:00Z">
              <w:tcPr>
                <w:tcW w:w="1980" w:type="dxa"/>
                <w:shd w:val="clear" w:color="auto" w:fill="F2F2F2" w:themeFill="background1" w:themeFillShade="F2"/>
                <w:vAlign w:val="center"/>
              </w:tcPr>
            </w:tcPrChange>
          </w:tcPr>
          <w:p w14:paraId="2D55311A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965" w:author="user" w:date="2020-10-30T16:22:00Z"/>
                <w:b/>
                <w:bCs/>
                <w:szCs w:val="24"/>
                <w:u w:val="single"/>
                <w:rPrChange w:id="966" w:author="user" w:date="2020-11-03T14:47:00Z">
                  <w:rPr>
                    <w:ins w:id="967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968" w:author="user" w:date="2020-10-30T16:22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969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訓練品項</w:t>
              </w:r>
            </w:ins>
          </w:p>
        </w:tc>
        <w:tc>
          <w:tcPr>
            <w:tcW w:w="4536" w:type="dxa"/>
            <w:gridSpan w:val="7"/>
            <w:shd w:val="clear" w:color="auto" w:fill="F2F2F2" w:themeFill="background1" w:themeFillShade="F2"/>
            <w:vAlign w:val="center"/>
            <w:tcPrChange w:id="970" w:author="user" w:date="2020-11-03T14:47:00Z">
              <w:tcPr>
                <w:tcW w:w="4536" w:type="dxa"/>
                <w:gridSpan w:val="7"/>
                <w:shd w:val="clear" w:color="auto" w:fill="F2F2F2" w:themeFill="background1" w:themeFillShade="F2"/>
                <w:vAlign w:val="center"/>
              </w:tcPr>
            </w:tcPrChange>
          </w:tcPr>
          <w:p w14:paraId="38498DC9" w14:textId="77777777" w:rsidR="007C0807" w:rsidRPr="00F71EC6" w:rsidRDefault="007C0807" w:rsidP="00871F39">
            <w:pPr>
              <w:tabs>
                <w:tab w:val="left" w:pos="3900"/>
              </w:tabs>
              <w:jc w:val="center"/>
              <w:rPr>
                <w:ins w:id="971" w:author="user" w:date="2020-10-30T16:22:00Z"/>
                <w:b/>
                <w:bCs/>
                <w:szCs w:val="24"/>
                <w:u w:val="single"/>
                <w:rPrChange w:id="972" w:author="user" w:date="2020-11-03T14:47:00Z">
                  <w:rPr>
                    <w:ins w:id="973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974" w:author="user" w:date="2020-10-30T16:22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975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參考文件</w:t>
              </w:r>
            </w:ins>
          </w:p>
        </w:tc>
        <w:tc>
          <w:tcPr>
            <w:tcW w:w="1241" w:type="dxa"/>
            <w:gridSpan w:val="3"/>
            <w:shd w:val="clear" w:color="auto" w:fill="F2F2F2" w:themeFill="background1" w:themeFillShade="F2"/>
            <w:vAlign w:val="center"/>
            <w:tcPrChange w:id="976" w:author="user" w:date="2020-11-03T14:47:00Z">
              <w:tcPr>
                <w:tcW w:w="1276" w:type="dxa"/>
                <w:gridSpan w:val="3"/>
                <w:shd w:val="clear" w:color="auto" w:fill="F2F2F2" w:themeFill="background1" w:themeFillShade="F2"/>
                <w:vAlign w:val="center"/>
              </w:tcPr>
            </w:tcPrChange>
          </w:tcPr>
          <w:p w14:paraId="78D11B9A" w14:textId="77777777" w:rsidR="007C0807" w:rsidRPr="00F71EC6" w:rsidRDefault="007C0807" w:rsidP="00871F39">
            <w:pPr>
              <w:tabs>
                <w:tab w:val="left" w:pos="3900"/>
              </w:tabs>
              <w:jc w:val="center"/>
              <w:rPr>
                <w:ins w:id="977" w:author="user" w:date="2020-10-30T16:22:00Z"/>
                <w:b/>
                <w:bCs/>
                <w:szCs w:val="24"/>
                <w:u w:val="single"/>
                <w:rPrChange w:id="978" w:author="user" w:date="2020-11-03T14:47:00Z">
                  <w:rPr>
                    <w:ins w:id="979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980" w:author="user" w:date="2020-10-30T16:22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981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完成日期</w:t>
              </w:r>
            </w:ins>
          </w:p>
        </w:tc>
        <w:tc>
          <w:tcPr>
            <w:tcW w:w="1241" w:type="dxa"/>
            <w:gridSpan w:val="3"/>
            <w:shd w:val="clear" w:color="auto" w:fill="F2F2F2" w:themeFill="background1" w:themeFillShade="F2"/>
            <w:vAlign w:val="center"/>
            <w:tcPrChange w:id="982" w:author="user" w:date="2020-11-03T14:47:00Z">
              <w:tcPr>
                <w:tcW w:w="1339" w:type="dxa"/>
                <w:gridSpan w:val="3"/>
                <w:shd w:val="clear" w:color="auto" w:fill="F2F2F2" w:themeFill="background1" w:themeFillShade="F2"/>
                <w:vAlign w:val="center"/>
              </w:tcPr>
            </w:tcPrChange>
          </w:tcPr>
          <w:p w14:paraId="091CDD02" w14:textId="77777777" w:rsidR="007C0807" w:rsidRPr="00F71EC6" w:rsidDel="006F39E5" w:rsidRDefault="007C0807" w:rsidP="00871F39">
            <w:pPr>
              <w:tabs>
                <w:tab w:val="left" w:pos="3900"/>
              </w:tabs>
              <w:jc w:val="center"/>
              <w:rPr>
                <w:ins w:id="983" w:author="user" w:date="2020-10-30T16:22:00Z"/>
                <w:rFonts w:asciiTheme="minorEastAsia" w:hAnsiTheme="minorEastAsia"/>
                <w:b/>
                <w:bCs/>
                <w:szCs w:val="24"/>
                <w:u w:val="single"/>
                <w:rPrChange w:id="984" w:author="user" w:date="2020-11-03T14:47:00Z">
                  <w:rPr>
                    <w:ins w:id="985" w:author="user" w:date="2020-10-30T16:22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986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987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考核者</w:t>
              </w:r>
            </w:ins>
          </w:p>
        </w:tc>
        <w:tc>
          <w:tcPr>
            <w:tcW w:w="1241" w:type="dxa"/>
            <w:gridSpan w:val="2"/>
            <w:shd w:val="clear" w:color="auto" w:fill="F2F2F2" w:themeFill="background1" w:themeFillShade="F2"/>
            <w:vAlign w:val="center"/>
            <w:tcPrChange w:id="988" w:author="user" w:date="2020-11-03T14:47:00Z">
              <w:tcPr>
                <w:tcW w:w="1108" w:type="dxa"/>
                <w:gridSpan w:val="2"/>
                <w:shd w:val="clear" w:color="auto" w:fill="F2F2F2" w:themeFill="background1" w:themeFillShade="F2"/>
                <w:vAlign w:val="center"/>
              </w:tcPr>
            </w:tcPrChange>
          </w:tcPr>
          <w:p w14:paraId="33574528" w14:textId="77777777" w:rsidR="007C0807" w:rsidRPr="00F71EC6" w:rsidRDefault="007C0807" w:rsidP="00871F39">
            <w:pPr>
              <w:tabs>
                <w:tab w:val="left" w:pos="3900"/>
              </w:tabs>
              <w:jc w:val="center"/>
              <w:rPr>
                <w:ins w:id="989" w:author="user" w:date="2020-10-30T16:22:00Z"/>
                <w:b/>
                <w:bCs/>
                <w:szCs w:val="24"/>
                <w:u w:val="single"/>
                <w:rPrChange w:id="990" w:author="user" w:date="2020-11-03T14:47:00Z">
                  <w:rPr>
                    <w:ins w:id="991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992" w:author="user" w:date="2020-10-30T16:22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993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考核結果</w:t>
              </w:r>
            </w:ins>
          </w:p>
        </w:tc>
      </w:tr>
      <w:tr w:rsidR="00B54574" w:rsidRPr="003C589D" w14:paraId="1ACF5E41" w14:textId="77777777" w:rsidTr="00F71EC6">
        <w:trPr>
          <w:trHeight w:val="1304"/>
          <w:jc w:val="center"/>
          <w:ins w:id="994" w:author="user" w:date="2020-10-30T16:39:00Z"/>
          <w:trPrChange w:id="995" w:author="user" w:date="2020-11-03T14:48:00Z">
            <w:trPr>
              <w:trHeight w:val="1399"/>
              <w:jc w:val="center"/>
            </w:trPr>
          </w:trPrChange>
        </w:trPr>
        <w:tc>
          <w:tcPr>
            <w:tcW w:w="1980" w:type="dxa"/>
            <w:vAlign w:val="center"/>
            <w:tcPrChange w:id="996" w:author="user" w:date="2020-11-03T14:48:00Z">
              <w:tcPr>
                <w:tcW w:w="1980" w:type="dxa"/>
                <w:vAlign w:val="center"/>
              </w:tcPr>
            </w:tcPrChange>
          </w:tcPr>
          <w:p w14:paraId="231ACA2C" w14:textId="77777777" w:rsidR="00E53E28" w:rsidRPr="00F71EC6" w:rsidRDefault="00E53E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997" w:author="user" w:date="2020-10-30T16:40:00Z"/>
                <w:b/>
                <w:bCs/>
                <w:szCs w:val="24"/>
                <w:u w:val="single"/>
                <w:rPrChange w:id="998" w:author="user" w:date="2020-11-03T14:47:00Z">
                  <w:rPr>
                    <w:ins w:id="999" w:author="user" w:date="2020-10-30T16:4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00" w:author="user" w:date="2020-10-30T16:39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001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生物安全</w:t>
              </w:r>
              <w:r w:rsidR="00B54574" w:rsidRPr="00F71EC6">
                <w:rPr>
                  <w:rFonts w:hint="eastAsia"/>
                  <w:b/>
                  <w:bCs/>
                  <w:szCs w:val="24"/>
                  <w:u w:val="single"/>
                  <w:rPrChange w:id="1002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操作台</w:t>
              </w:r>
            </w:ins>
          </w:p>
          <w:p w14:paraId="22951559" w14:textId="607928B0" w:rsidR="00B54574" w:rsidRPr="00F71EC6" w:rsidRDefault="00B54574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003" w:author="user" w:date="2020-10-30T16:39:00Z"/>
                <w:b/>
                <w:bCs/>
                <w:szCs w:val="24"/>
                <w:u w:val="single"/>
                <w:rPrChange w:id="1004" w:author="user" w:date="2020-11-03T14:47:00Z">
                  <w:rPr>
                    <w:ins w:id="1005" w:author="user" w:date="2020-10-30T16:3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06" w:author="user" w:date="2020-10-30T16:39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007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使用</w:t>
              </w:r>
            </w:ins>
          </w:p>
          <w:p w14:paraId="14BC7758" w14:textId="62E50CEB" w:rsidR="00B54574" w:rsidRPr="00F71EC6" w:rsidRDefault="00B54574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008" w:author="user" w:date="2020-10-30T16:39:00Z"/>
                <w:b/>
                <w:bCs/>
                <w:szCs w:val="24"/>
                <w:u w:val="single"/>
                <w:rPrChange w:id="1009" w:author="user" w:date="2020-11-03T14:47:00Z">
                  <w:rPr>
                    <w:ins w:id="1010" w:author="user" w:date="2020-10-30T16:3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11" w:author="user" w:date="2020-10-30T16:39:00Z">
              <w:r w:rsidRPr="00F71EC6">
                <w:rPr>
                  <w:b/>
                  <w:bCs/>
                  <w:szCs w:val="24"/>
                  <w:u w:val="single"/>
                  <w:rPrChange w:id="1012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013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014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015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1D3B347A" w14:textId="3A4325FB" w:rsidR="00B54574" w:rsidRPr="00F71EC6" w:rsidRDefault="00B54574" w:rsidP="00871F39">
            <w:pPr>
              <w:tabs>
                <w:tab w:val="left" w:pos="3900"/>
              </w:tabs>
              <w:spacing w:line="240" w:lineRule="exact"/>
              <w:rPr>
                <w:ins w:id="1016" w:author="user" w:date="2020-10-30T16:39:00Z"/>
                <w:b/>
                <w:bCs/>
                <w:sz w:val="22"/>
                <w:u w:val="single"/>
                <w:rPrChange w:id="1017" w:author="user" w:date="2020-11-03T14:47:00Z">
                  <w:rPr>
                    <w:ins w:id="1018" w:author="user" w:date="2020-10-30T16:3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19" w:author="user" w:date="2020-10-30T16:39:00Z">
              <w:r w:rsidRPr="00F71EC6">
                <w:rPr>
                  <w:b/>
                  <w:bCs/>
                  <w:sz w:val="22"/>
                  <w:u w:val="single"/>
                  <w:rPrChange w:id="1020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FA01-024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021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生物安全操作台作業標準書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022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0358E711" w14:textId="77777777" w:rsidR="00B54574" w:rsidRPr="00F71EC6" w:rsidRDefault="00B54574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023" w:author="user" w:date="2020-10-30T16:39:00Z"/>
                <w:b/>
                <w:bCs/>
                <w:szCs w:val="24"/>
                <w:u w:val="single"/>
                <w:rPrChange w:id="1024" w:author="user" w:date="2020-11-03T14:47:00Z">
                  <w:rPr>
                    <w:ins w:id="1025" w:author="user" w:date="2020-10-30T16:3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026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04A53A3E" w14:textId="77777777" w:rsidR="00B54574" w:rsidRPr="00F71EC6" w:rsidRDefault="00B54574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027" w:author="user" w:date="2020-10-30T16:39:00Z"/>
                <w:b/>
                <w:bCs/>
                <w:szCs w:val="24"/>
                <w:u w:val="single"/>
                <w:rPrChange w:id="1028" w:author="user" w:date="2020-11-03T14:47:00Z">
                  <w:rPr>
                    <w:ins w:id="1029" w:author="user" w:date="2020-10-30T16:3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030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4597CAED" w14:textId="77777777" w:rsidR="005F1C41" w:rsidRPr="00F71EC6" w:rsidRDefault="005F1C41" w:rsidP="005F1C41">
            <w:pPr>
              <w:tabs>
                <w:tab w:val="left" w:pos="3900"/>
              </w:tabs>
              <w:jc w:val="both"/>
              <w:rPr>
                <w:ins w:id="1031" w:author="user" w:date="2020-10-30T16:40:00Z"/>
                <w:b/>
                <w:bCs/>
                <w:szCs w:val="24"/>
                <w:u w:val="single"/>
                <w:rPrChange w:id="1032" w:author="user" w:date="2020-11-03T14:47:00Z">
                  <w:rPr>
                    <w:ins w:id="1033" w:author="user" w:date="2020-10-30T16:4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34" w:author="user" w:date="2020-10-30T16:40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035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51B7FF70" w14:textId="6B50BF69" w:rsidR="00B54574" w:rsidRPr="00F71EC6" w:rsidRDefault="005F1C41" w:rsidP="005F1C41">
            <w:pPr>
              <w:tabs>
                <w:tab w:val="left" w:pos="3900"/>
              </w:tabs>
              <w:jc w:val="both"/>
              <w:rPr>
                <w:ins w:id="1036" w:author="user" w:date="2020-10-30T16:39:00Z"/>
                <w:rFonts w:asciiTheme="minorEastAsia" w:hAnsiTheme="minorEastAsia"/>
                <w:b/>
                <w:bCs/>
                <w:szCs w:val="24"/>
                <w:u w:val="single"/>
                <w:rPrChange w:id="1037" w:author="user" w:date="2020-11-03T14:47:00Z">
                  <w:rPr>
                    <w:ins w:id="1038" w:author="user" w:date="2020-10-30T16:39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39" w:author="user" w:date="2020-10-30T16:40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040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7C0807" w:rsidRPr="003C589D" w14:paraId="0E7EB695" w14:textId="77777777" w:rsidTr="00F71EC6">
        <w:trPr>
          <w:trHeight w:val="1304"/>
          <w:jc w:val="center"/>
          <w:ins w:id="1041" w:author="user" w:date="2020-10-30T16:22:00Z"/>
          <w:trPrChange w:id="1042" w:author="user" w:date="2020-11-03T14:48:00Z">
            <w:trPr>
              <w:trHeight w:val="909"/>
              <w:jc w:val="center"/>
            </w:trPr>
          </w:trPrChange>
        </w:trPr>
        <w:tc>
          <w:tcPr>
            <w:tcW w:w="1980" w:type="dxa"/>
            <w:vAlign w:val="center"/>
            <w:tcPrChange w:id="1043" w:author="user" w:date="2020-11-03T14:48:00Z">
              <w:tcPr>
                <w:tcW w:w="1980" w:type="dxa"/>
                <w:vAlign w:val="center"/>
              </w:tcPr>
            </w:tcPrChange>
          </w:tcPr>
          <w:p w14:paraId="0D1531E7" w14:textId="601A33AB" w:rsidR="007C0807" w:rsidRPr="00F71EC6" w:rsidRDefault="008677D7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044" w:author="user" w:date="2020-10-30T16:28:00Z"/>
                <w:b/>
                <w:bCs/>
                <w:szCs w:val="24"/>
                <w:u w:val="single"/>
                <w:rPrChange w:id="1045" w:author="user" w:date="2020-11-03T14:47:00Z">
                  <w:rPr>
                    <w:ins w:id="1046" w:author="user" w:date="2020-10-30T16:2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47" w:author="user" w:date="2020-10-30T16:23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048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核酸萃取作業</w:t>
              </w:r>
            </w:ins>
          </w:p>
          <w:p w14:paraId="1BD55EAB" w14:textId="09681400" w:rsidR="00B91253" w:rsidRPr="00F71EC6" w:rsidRDefault="00B91253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049" w:author="user" w:date="2020-10-30T16:22:00Z"/>
                <w:b/>
                <w:bCs/>
                <w:szCs w:val="24"/>
                <w:u w:val="single"/>
                <w:rPrChange w:id="1050" w:author="user" w:date="2020-11-03T14:47:00Z">
                  <w:rPr>
                    <w:ins w:id="1051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52" w:author="user" w:date="2020-10-30T16:28:00Z">
              <w:r w:rsidRPr="00F71EC6">
                <w:rPr>
                  <w:b/>
                  <w:bCs/>
                  <w:szCs w:val="24"/>
                  <w:u w:val="single"/>
                  <w:rPrChange w:id="105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05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055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056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7DD6F999" w14:textId="0F2D8F83" w:rsidR="00700C04" w:rsidRPr="00F71EC6" w:rsidRDefault="00700C04" w:rsidP="00871F39">
            <w:pPr>
              <w:tabs>
                <w:tab w:val="left" w:pos="3900"/>
              </w:tabs>
              <w:spacing w:line="240" w:lineRule="exact"/>
              <w:rPr>
                <w:ins w:id="1057" w:author="user" w:date="2020-10-30T16:33:00Z"/>
                <w:b/>
                <w:bCs/>
                <w:sz w:val="22"/>
                <w:u w:val="single"/>
                <w:rPrChange w:id="1058" w:author="user" w:date="2020-11-03T14:47:00Z">
                  <w:rPr>
                    <w:ins w:id="1059" w:author="user" w:date="2020-10-30T16:33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60" w:author="user" w:date="2020-10-30T16:32:00Z">
              <w:r w:rsidRPr="00F71EC6">
                <w:rPr>
                  <w:b/>
                  <w:bCs/>
                  <w:sz w:val="22"/>
                  <w:u w:val="single"/>
                  <w:rPrChange w:id="106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FA01-027 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062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MagPurix</w:t>
              </w:r>
              <w:proofErr w:type="spellEnd"/>
              <w:r w:rsidRPr="00F71EC6">
                <w:rPr>
                  <w:b/>
                  <w:bCs/>
                  <w:sz w:val="22"/>
                  <w:u w:val="single"/>
                  <w:rPrChange w:id="106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 12S System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06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  <w:p w14:paraId="61E74C56" w14:textId="3C42B899" w:rsidR="00700C04" w:rsidRPr="00F71EC6" w:rsidRDefault="00700C04" w:rsidP="00871F39">
            <w:pPr>
              <w:tabs>
                <w:tab w:val="left" w:pos="3900"/>
              </w:tabs>
              <w:spacing w:line="240" w:lineRule="exact"/>
              <w:rPr>
                <w:ins w:id="1065" w:author="user" w:date="2020-10-30T16:32:00Z"/>
                <w:b/>
                <w:bCs/>
                <w:sz w:val="22"/>
                <w:u w:val="single"/>
                <w:rPrChange w:id="1066" w:author="user" w:date="2020-11-03T14:47:00Z">
                  <w:rPr>
                    <w:ins w:id="1067" w:author="user" w:date="2020-10-30T16:3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68" w:author="user" w:date="2020-10-30T16:33:00Z">
              <w:r w:rsidRPr="00F71EC6">
                <w:rPr>
                  <w:b/>
                  <w:bCs/>
                  <w:sz w:val="22"/>
                  <w:u w:val="single"/>
                  <w:rPrChange w:id="106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FA01-034 Qubit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070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螢光定量儀作業標準書</w:t>
              </w:r>
            </w:ins>
          </w:p>
          <w:p w14:paraId="34149C1C" w14:textId="30671680" w:rsidR="007C0807" w:rsidRPr="00F71EC6" w:rsidRDefault="00B91253" w:rsidP="00871F39">
            <w:pPr>
              <w:tabs>
                <w:tab w:val="left" w:pos="3900"/>
              </w:tabs>
              <w:spacing w:line="240" w:lineRule="exact"/>
              <w:rPr>
                <w:ins w:id="1071" w:author="user" w:date="2020-10-30T16:27:00Z"/>
                <w:b/>
                <w:bCs/>
                <w:sz w:val="22"/>
                <w:u w:val="single"/>
                <w:rPrChange w:id="1072" w:author="user" w:date="2020-11-03T14:47:00Z">
                  <w:rPr>
                    <w:ins w:id="1073" w:author="user" w:date="2020-10-30T16:2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74" w:author="user" w:date="2020-10-30T16:27:00Z">
              <w:r w:rsidRPr="00F71EC6">
                <w:rPr>
                  <w:b/>
                  <w:bCs/>
                  <w:sz w:val="22"/>
                  <w:u w:val="single"/>
                  <w:rPrChange w:id="1075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SA02-003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076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血液核酸萃取作業標準書</w:t>
              </w:r>
            </w:ins>
          </w:p>
          <w:p w14:paraId="1FD58360" w14:textId="77777777" w:rsidR="00B91253" w:rsidRPr="00F71EC6" w:rsidRDefault="00B91253" w:rsidP="00871F39">
            <w:pPr>
              <w:tabs>
                <w:tab w:val="left" w:pos="3900"/>
              </w:tabs>
              <w:spacing w:line="240" w:lineRule="exact"/>
              <w:rPr>
                <w:ins w:id="1077" w:author="user" w:date="2020-10-30T16:27:00Z"/>
                <w:b/>
                <w:bCs/>
                <w:sz w:val="22"/>
                <w:u w:val="single"/>
                <w:rPrChange w:id="1078" w:author="user" w:date="2020-11-03T14:47:00Z">
                  <w:rPr>
                    <w:ins w:id="1079" w:author="user" w:date="2020-10-30T16:2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80" w:author="user" w:date="2020-10-30T16:27:00Z">
              <w:r w:rsidRPr="00F71EC6">
                <w:rPr>
                  <w:b/>
                  <w:bCs/>
                  <w:sz w:val="22"/>
                  <w:u w:val="single"/>
                  <w:rPrChange w:id="108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SA02-005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082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組織核酸萃取作業標準書</w:t>
              </w:r>
            </w:ins>
          </w:p>
          <w:p w14:paraId="7903B9C3" w14:textId="50F844FD" w:rsidR="00B91253" w:rsidRPr="00F71EC6" w:rsidRDefault="00B91253" w:rsidP="00871F39">
            <w:pPr>
              <w:tabs>
                <w:tab w:val="left" w:pos="3900"/>
              </w:tabs>
              <w:spacing w:line="240" w:lineRule="exact"/>
              <w:rPr>
                <w:ins w:id="1083" w:author="user" w:date="2020-10-30T16:22:00Z"/>
                <w:b/>
                <w:bCs/>
                <w:sz w:val="22"/>
                <w:u w:val="single"/>
                <w:rPrChange w:id="1084" w:author="user" w:date="2020-11-03T14:47:00Z">
                  <w:rPr>
                    <w:ins w:id="1085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86" w:author="user" w:date="2020-10-30T16:27:00Z">
              <w:r w:rsidRPr="00F71EC6">
                <w:rPr>
                  <w:b/>
                  <w:bCs/>
                  <w:sz w:val="22"/>
                  <w:u w:val="single"/>
                  <w:rPrChange w:id="1087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SA02-019 Cell-free DNA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088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萃取作業標準書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089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1EFA613B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090" w:author="user" w:date="2020-10-30T16:22:00Z"/>
                <w:b/>
                <w:bCs/>
                <w:szCs w:val="24"/>
                <w:u w:val="single"/>
                <w:rPrChange w:id="1091" w:author="user" w:date="2020-11-03T14:47:00Z">
                  <w:rPr>
                    <w:ins w:id="1092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093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0670E3C9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094" w:author="user" w:date="2020-10-30T16:22:00Z"/>
                <w:b/>
                <w:bCs/>
                <w:szCs w:val="24"/>
                <w:u w:val="single"/>
                <w:rPrChange w:id="1095" w:author="user" w:date="2020-11-03T14:47:00Z">
                  <w:rPr>
                    <w:ins w:id="1096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097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33DF5735" w14:textId="77777777" w:rsidR="007C0807" w:rsidRPr="00F71EC6" w:rsidRDefault="007C0807" w:rsidP="00871F39">
            <w:pPr>
              <w:tabs>
                <w:tab w:val="left" w:pos="3900"/>
              </w:tabs>
              <w:jc w:val="both"/>
              <w:rPr>
                <w:ins w:id="1098" w:author="user" w:date="2020-10-30T16:22:00Z"/>
                <w:b/>
                <w:bCs/>
                <w:szCs w:val="24"/>
                <w:u w:val="single"/>
                <w:rPrChange w:id="1099" w:author="user" w:date="2020-11-03T14:47:00Z">
                  <w:rPr>
                    <w:ins w:id="1100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01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102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1A216725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103" w:author="user" w:date="2020-10-30T16:22:00Z"/>
                <w:b/>
                <w:bCs/>
                <w:szCs w:val="24"/>
                <w:u w:val="single"/>
                <w:rPrChange w:id="1104" w:author="user" w:date="2020-11-03T14:47:00Z">
                  <w:rPr>
                    <w:ins w:id="1105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06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107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7C0807" w:rsidRPr="003C589D" w14:paraId="08189D0E" w14:textId="77777777" w:rsidTr="00F71EC6">
        <w:trPr>
          <w:trHeight w:val="1304"/>
          <w:jc w:val="center"/>
          <w:ins w:id="1108" w:author="user" w:date="2020-10-30T16:22:00Z"/>
          <w:trPrChange w:id="1109" w:author="user" w:date="2020-11-03T14:48:00Z">
            <w:trPr>
              <w:trHeight w:val="851"/>
              <w:jc w:val="center"/>
            </w:trPr>
          </w:trPrChange>
        </w:trPr>
        <w:tc>
          <w:tcPr>
            <w:tcW w:w="1980" w:type="dxa"/>
            <w:vAlign w:val="center"/>
            <w:tcPrChange w:id="1110" w:author="user" w:date="2020-11-03T14:48:00Z">
              <w:tcPr>
                <w:tcW w:w="1980" w:type="dxa"/>
                <w:vAlign w:val="center"/>
              </w:tcPr>
            </w:tcPrChange>
          </w:tcPr>
          <w:p w14:paraId="1667C792" w14:textId="20050763" w:rsidR="007C0807" w:rsidRPr="00F71EC6" w:rsidRDefault="00546F5C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111" w:author="user" w:date="2020-10-30T16:29:00Z"/>
                <w:b/>
                <w:bCs/>
                <w:szCs w:val="24"/>
                <w:u w:val="single"/>
                <w:rPrChange w:id="1112" w:author="user" w:date="2020-11-03T14:47:00Z">
                  <w:rPr>
                    <w:ins w:id="1113" w:author="user" w:date="2020-10-30T16:2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14" w:author="user" w:date="2020-10-30T16:35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115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核酸</w:t>
              </w:r>
              <w:proofErr w:type="gramStart"/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116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擴增儀使用</w:t>
              </w:r>
            </w:ins>
            <w:proofErr w:type="gramEnd"/>
          </w:p>
          <w:p w14:paraId="648B5CE8" w14:textId="5561EC7C" w:rsidR="00B91253" w:rsidRPr="00F71EC6" w:rsidRDefault="00B91253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117" w:author="user" w:date="2020-10-30T16:22:00Z"/>
                <w:b/>
                <w:bCs/>
                <w:szCs w:val="24"/>
                <w:u w:val="single"/>
                <w:rPrChange w:id="1118" w:author="user" w:date="2020-11-03T14:47:00Z">
                  <w:rPr>
                    <w:ins w:id="1119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20" w:author="user" w:date="2020-10-30T16:29:00Z">
              <w:r w:rsidRPr="00F71EC6">
                <w:rPr>
                  <w:b/>
                  <w:bCs/>
                  <w:szCs w:val="24"/>
                  <w:u w:val="single"/>
                  <w:rPrChange w:id="112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</w:ins>
            <w:ins w:id="1122" w:author="user" w:date="2020-10-30T16:35:00Z">
              <w:r w:rsidR="00546F5C" w:rsidRPr="00F71EC6">
                <w:rPr>
                  <w:rFonts w:hint="eastAsia"/>
                  <w:b/>
                  <w:bCs/>
                  <w:szCs w:val="24"/>
                  <w:u w:val="single"/>
                  <w:rPrChange w:id="1123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</w:ins>
            <w:ins w:id="1124" w:author="user" w:date="2020-10-30T16:29:00Z">
              <w:r w:rsidRPr="00F71EC6">
                <w:rPr>
                  <w:b/>
                  <w:bCs/>
                  <w:szCs w:val="24"/>
                  <w:u w:val="single"/>
                  <w:rPrChange w:id="1125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126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0F21A5FB" w14:textId="77777777" w:rsidR="007C0807" w:rsidRPr="00F71EC6" w:rsidRDefault="00B91253" w:rsidP="00871F39">
            <w:pPr>
              <w:tabs>
                <w:tab w:val="left" w:pos="3900"/>
              </w:tabs>
              <w:spacing w:line="240" w:lineRule="exact"/>
              <w:rPr>
                <w:ins w:id="1127" w:author="user" w:date="2020-10-30T16:29:00Z"/>
                <w:b/>
                <w:bCs/>
                <w:sz w:val="22"/>
                <w:u w:val="single"/>
                <w:rPrChange w:id="1128" w:author="user" w:date="2020-11-03T14:47:00Z">
                  <w:rPr>
                    <w:ins w:id="1129" w:author="user" w:date="2020-10-30T16:2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30" w:author="user" w:date="2020-10-30T16:29:00Z">
              <w:r w:rsidRPr="00F71EC6">
                <w:rPr>
                  <w:b/>
                  <w:bCs/>
                  <w:sz w:val="22"/>
                  <w:u w:val="single"/>
                  <w:rPrChange w:id="113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FA01-008 ABI 2720 Thermal Cycler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132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  <w:p w14:paraId="51781775" w14:textId="3CF8881D" w:rsidR="00700C04" w:rsidRPr="00F71EC6" w:rsidRDefault="00B91253" w:rsidP="00871F39">
            <w:pPr>
              <w:tabs>
                <w:tab w:val="left" w:pos="3900"/>
              </w:tabs>
              <w:spacing w:line="240" w:lineRule="exact"/>
              <w:rPr>
                <w:ins w:id="1133" w:author="user" w:date="2020-10-30T16:22:00Z"/>
                <w:b/>
                <w:bCs/>
                <w:sz w:val="22"/>
                <w:u w:val="single"/>
                <w:rPrChange w:id="1134" w:author="user" w:date="2020-11-03T14:47:00Z">
                  <w:rPr>
                    <w:ins w:id="1135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36" w:author="user" w:date="2020-10-30T16:29:00Z">
              <w:r w:rsidRPr="00F71EC6">
                <w:rPr>
                  <w:b/>
                  <w:bCs/>
                  <w:sz w:val="22"/>
                  <w:u w:val="single"/>
                  <w:rPrChange w:id="1137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FA01-009 ABI 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138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veriti</w:t>
              </w:r>
              <w:proofErr w:type="spellEnd"/>
              <w:r w:rsidRPr="00F71EC6">
                <w:rPr>
                  <w:b/>
                  <w:bCs/>
                  <w:sz w:val="22"/>
                  <w:u w:val="single"/>
                  <w:rPrChange w:id="113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 96 well thermal cycler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140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141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0728C1EB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142" w:author="user" w:date="2020-10-30T16:22:00Z"/>
                <w:b/>
                <w:bCs/>
                <w:szCs w:val="24"/>
                <w:u w:val="single"/>
                <w:rPrChange w:id="1143" w:author="user" w:date="2020-11-03T14:47:00Z">
                  <w:rPr>
                    <w:ins w:id="1144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145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41A402C0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146" w:author="user" w:date="2020-10-30T16:22:00Z"/>
                <w:b/>
                <w:bCs/>
                <w:szCs w:val="24"/>
                <w:u w:val="single"/>
                <w:rPrChange w:id="1147" w:author="user" w:date="2020-11-03T14:47:00Z">
                  <w:rPr>
                    <w:ins w:id="1148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149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4C0A6A4C" w14:textId="77777777" w:rsidR="007C0807" w:rsidRPr="00F71EC6" w:rsidRDefault="007C0807" w:rsidP="00871F39">
            <w:pPr>
              <w:tabs>
                <w:tab w:val="left" w:pos="3900"/>
              </w:tabs>
              <w:jc w:val="both"/>
              <w:rPr>
                <w:ins w:id="1150" w:author="user" w:date="2020-10-30T16:22:00Z"/>
                <w:b/>
                <w:bCs/>
                <w:szCs w:val="24"/>
                <w:u w:val="single"/>
                <w:rPrChange w:id="1151" w:author="user" w:date="2020-11-03T14:47:00Z">
                  <w:rPr>
                    <w:ins w:id="1152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53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154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469CCAB0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155" w:author="user" w:date="2020-10-30T16:22:00Z"/>
                <w:b/>
                <w:bCs/>
                <w:szCs w:val="24"/>
                <w:u w:val="single"/>
                <w:rPrChange w:id="1156" w:author="user" w:date="2020-11-03T14:47:00Z">
                  <w:rPr>
                    <w:ins w:id="1157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58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159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7C0807" w:rsidRPr="003C589D" w14:paraId="7241F40D" w14:textId="77777777" w:rsidTr="00F71EC6">
        <w:trPr>
          <w:trHeight w:val="1304"/>
          <w:jc w:val="center"/>
          <w:ins w:id="1160" w:author="user" w:date="2020-10-30T16:22:00Z"/>
          <w:trPrChange w:id="1161" w:author="user" w:date="2020-11-03T14:48:00Z">
            <w:trPr>
              <w:trHeight w:val="1338"/>
              <w:jc w:val="center"/>
            </w:trPr>
          </w:trPrChange>
        </w:trPr>
        <w:tc>
          <w:tcPr>
            <w:tcW w:w="1980" w:type="dxa"/>
            <w:vAlign w:val="center"/>
            <w:tcPrChange w:id="1162" w:author="user" w:date="2020-11-03T14:48:00Z">
              <w:tcPr>
                <w:tcW w:w="1980" w:type="dxa"/>
                <w:vAlign w:val="center"/>
              </w:tcPr>
            </w:tcPrChange>
          </w:tcPr>
          <w:p w14:paraId="24A14E8C" w14:textId="77777777" w:rsidR="007C0807" w:rsidRPr="00F71EC6" w:rsidRDefault="00546F5C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163" w:author="user" w:date="2020-10-30T16:36:00Z"/>
                <w:b/>
                <w:bCs/>
                <w:szCs w:val="24"/>
                <w:u w:val="single"/>
                <w:rPrChange w:id="1164" w:author="user" w:date="2020-11-03T14:47:00Z">
                  <w:rPr>
                    <w:ins w:id="1165" w:author="user" w:date="2020-10-30T16:36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66" w:author="user" w:date="2020-10-30T16:36:00Z">
              <w:r w:rsidRPr="00F71EC6">
                <w:rPr>
                  <w:b/>
                  <w:bCs/>
                  <w:szCs w:val="24"/>
                  <w:u w:val="single"/>
                  <w:rPrChange w:id="1167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Q-PCR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168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儀器使用</w:t>
              </w:r>
            </w:ins>
          </w:p>
          <w:p w14:paraId="297211F0" w14:textId="5B5CEA83" w:rsidR="00546F5C" w:rsidRPr="00F71EC6" w:rsidRDefault="00546F5C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169" w:author="user" w:date="2020-10-30T16:22:00Z"/>
                <w:b/>
                <w:bCs/>
                <w:szCs w:val="24"/>
                <w:u w:val="single"/>
                <w:rPrChange w:id="1170" w:author="user" w:date="2020-11-03T14:47:00Z">
                  <w:rPr>
                    <w:ins w:id="1171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72" w:author="user" w:date="2020-10-30T16:36:00Z">
              <w:r w:rsidRPr="00F71EC6">
                <w:rPr>
                  <w:b/>
                  <w:bCs/>
                  <w:szCs w:val="24"/>
                  <w:u w:val="single"/>
                  <w:rPrChange w:id="117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17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175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176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5FE88DE9" w14:textId="77777777" w:rsidR="00E943A6" w:rsidRPr="00F71EC6" w:rsidRDefault="00E943A6" w:rsidP="00871F39">
            <w:pPr>
              <w:tabs>
                <w:tab w:val="left" w:pos="3900"/>
              </w:tabs>
              <w:spacing w:line="240" w:lineRule="exact"/>
              <w:rPr>
                <w:ins w:id="1177" w:author="user" w:date="2020-10-30T16:46:00Z"/>
                <w:b/>
                <w:bCs/>
                <w:sz w:val="22"/>
                <w:u w:val="single"/>
                <w:rPrChange w:id="1178" w:author="user" w:date="2020-11-03T14:47:00Z">
                  <w:rPr>
                    <w:ins w:id="1179" w:author="user" w:date="2020-10-30T16:46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80" w:author="user" w:date="2020-10-30T16:46:00Z">
              <w:r w:rsidRPr="00F71EC6">
                <w:rPr>
                  <w:b/>
                  <w:bCs/>
                  <w:sz w:val="22"/>
                  <w:u w:val="single"/>
                  <w:rPrChange w:id="118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FA01-010 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182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Aglient</w:t>
              </w:r>
              <w:proofErr w:type="spellEnd"/>
              <w:r w:rsidRPr="00F71EC6">
                <w:rPr>
                  <w:b/>
                  <w:bCs/>
                  <w:sz w:val="22"/>
                  <w:u w:val="single"/>
                  <w:rPrChange w:id="118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 MX3005P QPCR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18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  <w:p w14:paraId="284EE724" w14:textId="2CCA1731" w:rsidR="00546F5C" w:rsidRPr="00F71EC6" w:rsidRDefault="00546F5C" w:rsidP="00871F39">
            <w:pPr>
              <w:tabs>
                <w:tab w:val="left" w:pos="3900"/>
              </w:tabs>
              <w:spacing w:line="240" w:lineRule="exact"/>
              <w:rPr>
                <w:ins w:id="1185" w:author="user" w:date="2020-10-30T16:22:00Z"/>
                <w:b/>
                <w:bCs/>
                <w:sz w:val="22"/>
                <w:u w:val="single"/>
                <w:rPrChange w:id="1186" w:author="user" w:date="2020-11-03T14:47:00Z">
                  <w:rPr>
                    <w:ins w:id="1187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88" w:author="user" w:date="2020-10-30T16:36:00Z">
              <w:r w:rsidRPr="00F71EC6">
                <w:rPr>
                  <w:b/>
                  <w:bCs/>
                  <w:sz w:val="22"/>
                  <w:u w:val="single"/>
                  <w:rPrChange w:id="118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FA01-035 Rotor-Gene-Q RT-PCR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190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191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760620EC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192" w:author="user" w:date="2020-10-30T16:22:00Z"/>
                <w:b/>
                <w:bCs/>
                <w:szCs w:val="24"/>
                <w:u w:val="single"/>
                <w:rPrChange w:id="1193" w:author="user" w:date="2020-11-03T14:47:00Z">
                  <w:rPr>
                    <w:ins w:id="1194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195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6429FD8F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196" w:author="user" w:date="2020-10-30T16:22:00Z"/>
                <w:b/>
                <w:bCs/>
                <w:szCs w:val="24"/>
                <w:u w:val="single"/>
                <w:rPrChange w:id="1197" w:author="user" w:date="2020-11-03T14:47:00Z">
                  <w:rPr>
                    <w:ins w:id="1198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199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39F152A8" w14:textId="77777777" w:rsidR="007C0807" w:rsidRPr="00F71EC6" w:rsidRDefault="007C0807" w:rsidP="00871F39">
            <w:pPr>
              <w:tabs>
                <w:tab w:val="left" w:pos="3900"/>
              </w:tabs>
              <w:jc w:val="both"/>
              <w:rPr>
                <w:ins w:id="1200" w:author="user" w:date="2020-10-30T16:22:00Z"/>
                <w:b/>
                <w:bCs/>
                <w:szCs w:val="24"/>
                <w:u w:val="single"/>
                <w:rPrChange w:id="1201" w:author="user" w:date="2020-11-03T14:47:00Z">
                  <w:rPr>
                    <w:ins w:id="1202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03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204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79FCCC99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205" w:author="user" w:date="2020-10-30T16:22:00Z"/>
                <w:b/>
                <w:bCs/>
                <w:szCs w:val="24"/>
                <w:u w:val="single"/>
                <w:rPrChange w:id="1206" w:author="user" w:date="2020-11-03T14:47:00Z">
                  <w:rPr>
                    <w:ins w:id="1207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08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209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7C0807" w:rsidRPr="003C589D" w14:paraId="6C9D9F8A" w14:textId="77777777" w:rsidTr="00F71EC6">
        <w:trPr>
          <w:trHeight w:val="1304"/>
          <w:jc w:val="center"/>
          <w:ins w:id="1210" w:author="user" w:date="2020-10-30T16:22:00Z"/>
          <w:trPrChange w:id="1211" w:author="user" w:date="2020-11-03T14:48:00Z">
            <w:trPr>
              <w:trHeight w:val="851"/>
              <w:jc w:val="center"/>
            </w:trPr>
          </w:trPrChange>
        </w:trPr>
        <w:tc>
          <w:tcPr>
            <w:tcW w:w="1980" w:type="dxa"/>
            <w:vAlign w:val="center"/>
            <w:tcPrChange w:id="1212" w:author="user" w:date="2020-11-03T14:48:00Z">
              <w:tcPr>
                <w:tcW w:w="1980" w:type="dxa"/>
                <w:vAlign w:val="center"/>
              </w:tcPr>
            </w:tcPrChange>
          </w:tcPr>
          <w:p w14:paraId="60034DF8" w14:textId="77777777" w:rsidR="00F71EC6" w:rsidRDefault="00E943A6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213" w:author="user" w:date="2020-11-03T14:48:00Z"/>
                <w:b/>
                <w:bCs/>
                <w:szCs w:val="24"/>
                <w:u w:val="single"/>
              </w:rPr>
            </w:pPr>
            <w:ins w:id="1214" w:author="user" w:date="2020-10-30T16:47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215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毛細管電泳</w:t>
              </w:r>
            </w:ins>
          </w:p>
          <w:p w14:paraId="5B783F24" w14:textId="6FF69724" w:rsidR="00E943A6" w:rsidRPr="00F71EC6" w:rsidRDefault="00F71EC6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216" w:author="user" w:date="2020-10-30T16:47:00Z"/>
                <w:b/>
                <w:bCs/>
                <w:szCs w:val="24"/>
                <w:u w:val="single"/>
                <w:rPrChange w:id="1217" w:author="user" w:date="2020-11-03T14:47:00Z">
                  <w:rPr>
                    <w:ins w:id="1218" w:author="user" w:date="2020-10-30T16:4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19" w:author="user" w:date="2020-11-03T14:48:00Z">
              <w:r>
                <w:rPr>
                  <w:rFonts w:hint="eastAsia"/>
                  <w:b/>
                  <w:bCs/>
                  <w:szCs w:val="24"/>
                  <w:u w:val="single"/>
                </w:rPr>
                <w:t>分</w:t>
              </w:r>
            </w:ins>
            <w:ins w:id="1220" w:author="user" w:date="2020-10-30T16:47:00Z">
              <w:r w:rsidR="00E943A6" w:rsidRPr="00F71EC6">
                <w:rPr>
                  <w:rFonts w:hint="eastAsia"/>
                  <w:b/>
                  <w:bCs/>
                  <w:szCs w:val="24"/>
                  <w:u w:val="single"/>
                  <w:rPrChange w:id="1221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析儀使用</w:t>
              </w:r>
            </w:ins>
          </w:p>
          <w:p w14:paraId="1B1D8C59" w14:textId="58D31B7D" w:rsidR="00E943A6" w:rsidRPr="00F71EC6" w:rsidRDefault="00E943A6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222" w:author="user" w:date="2020-10-30T16:22:00Z"/>
                <w:b/>
                <w:bCs/>
                <w:szCs w:val="24"/>
                <w:u w:val="single"/>
                <w:rPrChange w:id="1223" w:author="user" w:date="2020-11-03T14:47:00Z">
                  <w:rPr>
                    <w:ins w:id="1224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25" w:author="user" w:date="2020-10-30T16:47:00Z">
              <w:r w:rsidRPr="00F71EC6">
                <w:rPr>
                  <w:b/>
                  <w:bCs/>
                  <w:szCs w:val="24"/>
                  <w:u w:val="single"/>
                  <w:rPrChange w:id="1226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227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228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229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579DE37C" w14:textId="34F9299B" w:rsidR="007C0807" w:rsidRPr="00F71EC6" w:rsidRDefault="00E943A6" w:rsidP="00871F39">
            <w:pPr>
              <w:tabs>
                <w:tab w:val="left" w:pos="3900"/>
              </w:tabs>
              <w:spacing w:line="240" w:lineRule="exact"/>
              <w:rPr>
                <w:ins w:id="1230" w:author="user" w:date="2020-10-30T16:22:00Z"/>
                <w:b/>
                <w:bCs/>
                <w:sz w:val="22"/>
                <w:u w:val="single"/>
                <w:rPrChange w:id="1231" w:author="user" w:date="2020-11-03T14:47:00Z">
                  <w:rPr>
                    <w:ins w:id="1232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33" w:author="user" w:date="2020-10-30T16:47:00Z">
              <w:r w:rsidRPr="00F71EC6">
                <w:rPr>
                  <w:b/>
                  <w:bCs/>
                  <w:sz w:val="22"/>
                  <w:u w:val="single"/>
                  <w:rPrChange w:id="1234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FA01-007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35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毛細管電泳分析儀</w:t>
              </w:r>
              <w:r w:rsidRPr="00F71EC6">
                <w:rPr>
                  <w:b/>
                  <w:bCs/>
                  <w:sz w:val="22"/>
                  <w:u w:val="single"/>
                  <w:rPrChange w:id="1236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Qsep100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37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238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5F2CEBE1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239" w:author="user" w:date="2020-10-30T16:22:00Z"/>
                <w:b/>
                <w:bCs/>
                <w:szCs w:val="24"/>
                <w:u w:val="single"/>
                <w:rPrChange w:id="1240" w:author="user" w:date="2020-11-03T14:47:00Z">
                  <w:rPr>
                    <w:ins w:id="1241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242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5961FCCA" w14:textId="77777777" w:rsidR="007C0807" w:rsidRPr="00F71EC6" w:rsidDel="00311AB4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243" w:author="user" w:date="2020-10-30T16:22:00Z"/>
                <w:rFonts w:asciiTheme="minorEastAsia" w:hAnsiTheme="minorEastAsia"/>
                <w:b/>
                <w:bCs/>
                <w:szCs w:val="24"/>
                <w:u w:val="single"/>
                <w:rPrChange w:id="1244" w:author="user" w:date="2020-11-03T14:47:00Z">
                  <w:rPr>
                    <w:ins w:id="1245" w:author="user" w:date="2020-10-30T16:22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246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1F2BBA5C" w14:textId="77777777" w:rsidR="007C0807" w:rsidRPr="00F71EC6" w:rsidRDefault="007C0807" w:rsidP="00871F39">
            <w:pPr>
              <w:tabs>
                <w:tab w:val="left" w:pos="3900"/>
              </w:tabs>
              <w:jc w:val="both"/>
              <w:rPr>
                <w:ins w:id="1247" w:author="user" w:date="2020-10-30T16:22:00Z"/>
                <w:b/>
                <w:bCs/>
                <w:szCs w:val="24"/>
                <w:u w:val="single"/>
                <w:rPrChange w:id="1248" w:author="user" w:date="2020-11-03T14:47:00Z">
                  <w:rPr>
                    <w:ins w:id="1249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50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251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6B992141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252" w:author="user" w:date="2020-10-30T16:22:00Z"/>
                <w:b/>
                <w:bCs/>
                <w:szCs w:val="24"/>
                <w:u w:val="single"/>
                <w:rPrChange w:id="1253" w:author="user" w:date="2020-11-03T14:47:00Z">
                  <w:rPr>
                    <w:ins w:id="1254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55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256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065728" w:rsidRPr="003C589D" w14:paraId="424D6B16" w14:textId="77777777" w:rsidTr="00F71EC6">
        <w:trPr>
          <w:trHeight w:val="1304"/>
          <w:jc w:val="center"/>
          <w:ins w:id="1257" w:author="user" w:date="2020-10-30T16:48:00Z"/>
          <w:trPrChange w:id="1258" w:author="user" w:date="2020-11-03T14:48:00Z">
            <w:trPr>
              <w:trHeight w:val="851"/>
              <w:jc w:val="center"/>
            </w:trPr>
          </w:trPrChange>
        </w:trPr>
        <w:tc>
          <w:tcPr>
            <w:tcW w:w="1980" w:type="dxa"/>
            <w:vAlign w:val="center"/>
            <w:tcPrChange w:id="1259" w:author="user" w:date="2020-11-03T14:48:00Z">
              <w:tcPr>
                <w:tcW w:w="1980" w:type="dxa"/>
                <w:vAlign w:val="center"/>
              </w:tcPr>
            </w:tcPrChange>
          </w:tcPr>
          <w:p w14:paraId="3AB53617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260" w:author="user" w:date="2020-10-30T16:49:00Z"/>
                <w:b/>
                <w:bCs/>
                <w:szCs w:val="24"/>
                <w:u w:val="single"/>
                <w:rPrChange w:id="1261" w:author="user" w:date="2020-11-03T14:47:00Z">
                  <w:rPr>
                    <w:ins w:id="1262" w:author="user" w:date="2020-10-30T16:4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63" w:author="user" w:date="2020-10-30T16:49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26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單基因檢測作業</w:t>
              </w:r>
            </w:ins>
          </w:p>
          <w:p w14:paraId="62350357" w14:textId="5A77C086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265" w:author="user" w:date="2020-10-30T16:48:00Z"/>
                <w:b/>
                <w:bCs/>
                <w:szCs w:val="24"/>
                <w:u w:val="single"/>
                <w:rPrChange w:id="1266" w:author="user" w:date="2020-11-03T14:47:00Z">
                  <w:rPr>
                    <w:ins w:id="1267" w:author="user" w:date="2020-10-30T16:4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68" w:author="user" w:date="2020-10-30T16:49:00Z">
              <w:r w:rsidRPr="00F71EC6">
                <w:rPr>
                  <w:b/>
                  <w:bCs/>
                  <w:szCs w:val="24"/>
                  <w:u w:val="single"/>
                  <w:rPrChange w:id="126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270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27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272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0C0132ED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273" w:author="user" w:date="2020-10-30T16:49:00Z"/>
                <w:b/>
                <w:bCs/>
                <w:sz w:val="22"/>
                <w:u w:val="single"/>
                <w:rPrChange w:id="1274" w:author="user" w:date="2020-11-03T14:47:00Z">
                  <w:rPr>
                    <w:ins w:id="1275" w:author="user" w:date="2020-10-30T16:4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76" w:author="user" w:date="2020-10-30T16:49:00Z">
              <w:r w:rsidRPr="00F71EC6">
                <w:rPr>
                  <w:b/>
                  <w:bCs/>
                  <w:sz w:val="22"/>
                  <w:u w:val="single"/>
                  <w:rPrChange w:id="1277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SA02-007 EGFR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78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基因檢測作業標準書</w:t>
              </w:r>
            </w:ins>
          </w:p>
          <w:p w14:paraId="425C170E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279" w:author="user" w:date="2020-10-30T16:49:00Z"/>
                <w:b/>
                <w:bCs/>
                <w:sz w:val="22"/>
                <w:u w:val="single"/>
                <w:rPrChange w:id="1280" w:author="user" w:date="2020-11-03T14:47:00Z">
                  <w:rPr>
                    <w:ins w:id="1281" w:author="user" w:date="2020-10-30T16:4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82" w:author="user" w:date="2020-10-30T16:49:00Z">
              <w:r w:rsidRPr="00F71EC6">
                <w:rPr>
                  <w:b/>
                  <w:bCs/>
                  <w:sz w:val="22"/>
                  <w:u w:val="single"/>
                  <w:rPrChange w:id="128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SA02-008 All RAS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8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基因檢測作業標準書</w:t>
              </w:r>
            </w:ins>
          </w:p>
          <w:p w14:paraId="38C471B9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285" w:author="user" w:date="2020-10-30T16:49:00Z"/>
                <w:b/>
                <w:bCs/>
                <w:sz w:val="22"/>
                <w:u w:val="single"/>
                <w:rPrChange w:id="1286" w:author="user" w:date="2020-11-03T14:47:00Z">
                  <w:rPr>
                    <w:ins w:id="1287" w:author="user" w:date="2020-10-30T16:4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88" w:author="user" w:date="2020-10-30T16:49:00Z">
              <w:r w:rsidRPr="00F71EC6">
                <w:rPr>
                  <w:b/>
                  <w:bCs/>
                  <w:sz w:val="22"/>
                  <w:u w:val="single"/>
                  <w:rPrChange w:id="128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SA02-012 BRAF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90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基因檢測作業標準書</w:t>
              </w:r>
            </w:ins>
          </w:p>
          <w:p w14:paraId="5D21BE4D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291" w:author="user" w:date="2020-10-30T16:49:00Z"/>
                <w:b/>
                <w:bCs/>
                <w:sz w:val="22"/>
                <w:u w:val="single"/>
                <w:rPrChange w:id="1292" w:author="user" w:date="2020-11-03T14:47:00Z">
                  <w:rPr>
                    <w:ins w:id="1293" w:author="user" w:date="2020-10-30T16:4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94" w:author="user" w:date="2020-10-30T16:49:00Z">
              <w:r w:rsidRPr="00F71EC6">
                <w:rPr>
                  <w:b/>
                  <w:bCs/>
                  <w:sz w:val="22"/>
                  <w:u w:val="single"/>
                  <w:rPrChange w:id="1295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SA02-013 UGT1A1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96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基因檢測作業標準書</w:t>
              </w:r>
            </w:ins>
          </w:p>
          <w:p w14:paraId="26CDFB7F" w14:textId="715A1978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297" w:author="user" w:date="2020-10-30T16:48:00Z"/>
                <w:b/>
                <w:bCs/>
                <w:sz w:val="22"/>
                <w:u w:val="single"/>
                <w:rPrChange w:id="1298" w:author="user" w:date="2020-11-03T14:47:00Z">
                  <w:rPr>
                    <w:ins w:id="1299" w:author="user" w:date="2020-10-30T16:4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00" w:author="user" w:date="2020-10-30T16:49:00Z">
              <w:r w:rsidRPr="00F71EC6">
                <w:rPr>
                  <w:b/>
                  <w:bCs/>
                  <w:sz w:val="22"/>
                  <w:u w:val="single"/>
                  <w:rPrChange w:id="130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SA02-017 MPD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302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基因檢測</w:t>
              </w:r>
              <w:r w:rsidRPr="00F71EC6">
                <w:rPr>
                  <w:b/>
                  <w:bCs/>
                  <w:sz w:val="22"/>
                  <w:u w:val="single"/>
                  <w:rPrChange w:id="130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(JAK2 and MPL)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30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305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4735F746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306" w:author="user" w:date="2020-10-30T16:48:00Z"/>
                <w:b/>
                <w:bCs/>
                <w:szCs w:val="24"/>
                <w:u w:val="single"/>
                <w:rPrChange w:id="1307" w:author="user" w:date="2020-11-03T14:47:00Z">
                  <w:rPr>
                    <w:ins w:id="1308" w:author="user" w:date="2020-10-30T16:4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309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7C5C24D9" w14:textId="77777777" w:rsidR="00065728" w:rsidRPr="00F71EC6" w:rsidDel="00311AB4" w:rsidRDefault="00065728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310" w:author="user" w:date="2020-10-30T16:48:00Z"/>
                <w:rFonts w:asciiTheme="minorEastAsia" w:hAnsiTheme="minorEastAsia"/>
                <w:b/>
                <w:bCs/>
                <w:szCs w:val="24"/>
                <w:u w:val="single"/>
                <w:rPrChange w:id="1311" w:author="user" w:date="2020-11-03T14:47:00Z">
                  <w:rPr>
                    <w:ins w:id="1312" w:author="user" w:date="2020-10-30T16:48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313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4B020EC4" w14:textId="77777777" w:rsidR="00065728" w:rsidRPr="00F71EC6" w:rsidRDefault="00065728" w:rsidP="00065728">
            <w:pPr>
              <w:tabs>
                <w:tab w:val="left" w:pos="3900"/>
              </w:tabs>
              <w:jc w:val="both"/>
              <w:rPr>
                <w:ins w:id="1314" w:author="user" w:date="2020-10-30T16:50:00Z"/>
                <w:b/>
                <w:bCs/>
                <w:szCs w:val="24"/>
                <w:u w:val="single"/>
                <w:rPrChange w:id="1315" w:author="user" w:date="2020-11-03T14:47:00Z">
                  <w:rPr>
                    <w:ins w:id="1316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17" w:author="user" w:date="2020-10-30T16:50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318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75FE92AA" w14:textId="28FD48AD" w:rsidR="00065728" w:rsidRPr="00F71EC6" w:rsidRDefault="00065728" w:rsidP="00065728">
            <w:pPr>
              <w:tabs>
                <w:tab w:val="left" w:pos="3900"/>
              </w:tabs>
              <w:jc w:val="both"/>
              <w:rPr>
                <w:ins w:id="1319" w:author="user" w:date="2020-10-30T16:48:00Z"/>
                <w:rFonts w:asciiTheme="minorEastAsia" w:hAnsiTheme="minorEastAsia"/>
                <w:b/>
                <w:bCs/>
                <w:szCs w:val="24"/>
                <w:u w:val="single"/>
                <w:rPrChange w:id="1320" w:author="user" w:date="2020-11-03T14:47:00Z">
                  <w:rPr>
                    <w:ins w:id="1321" w:author="user" w:date="2020-10-30T16:48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22" w:author="user" w:date="2020-10-30T16:50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323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065728" w:rsidRPr="003C589D" w14:paraId="4A2DB960" w14:textId="77777777" w:rsidTr="00F71EC6">
        <w:trPr>
          <w:trHeight w:val="1304"/>
          <w:jc w:val="center"/>
          <w:ins w:id="1324" w:author="user" w:date="2020-10-30T16:50:00Z"/>
          <w:trPrChange w:id="1325" w:author="user" w:date="2020-11-03T14:48:00Z">
            <w:trPr>
              <w:trHeight w:val="851"/>
              <w:jc w:val="center"/>
            </w:trPr>
          </w:trPrChange>
        </w:trPr>
        <w:tc>
          <w:tcPr>
            <w:tcW w:w="1980" w:type="dxa"/>
            <w:vAlign w:val="center"/>
            <w:tcPrChange w:id="1326" w:author="user" w:date="2020-11-03T14:48:00Z">
              <w:tcPr>
                <w:tcW w:w="1980" w:type="dxa"/>
                <w:vAlign w:val="center"/>
              </w:tcPr>
            </w:tcPrChange>
          </w:tcPr>
          <w:p w14:paraId="50586E83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327" w:author="user" w:date="2020-10-30T16:50:00Z"/>
                <w:b/>
                <w:bCs/>
                <w:szCs w:val="24"/>
                <w:u w:val="single"/>
                <w:rPrChange w:id="1328" w:author="user" w:date="2020-11-03T14:47:00Z">
                  <w:rPr>
                    <w:ins w:id="1329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proofErr w:type="spellStart"/>
            <w:ins w:id="1330" w:author="user" w:date="2020-10-30T16:50:00Z">
              <w:r w:rsidRPr="00F71EC6">
                <w:rPr>
                  <w:b/>
                  <w:bCs/>
                  <w:szCs w:val="24"/>
                  <w:u w:val="single"/>
                  <w:rPrChange w:id="133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EndoPredict</w:t>
              </w:r>
              <w:proofErr w:type="spellEnd"/>
            </w:ins>
          </w:p>
          <w:p w14:paraId="3B5FBD26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332" w:author="user" w:date="2020-10-30T16:50:00Z"/>
                <w:b/>
                <w:bCs/>
                <w:szCs w:val="24"/>
                <w:u w:val="single"/>
                <w:rPrChange w:id="1333" w:author="user" w:date="2020-11-03T14:47:00Z">
                  <w:rPr>
                    <w:ins w:id="1334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35" w:author="user" w:date="2020-10-30T16:50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336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檢測作業</w:t>
              </w:r>
            </w:ins>
          </w:p>
          <w:p w14:paraId="0B06895E" w14:textId="586CCA1C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337" w:author="user" w:date="2020-10-30T16:50:00Z"/>
                <w:b/>
                <w:bCs/>
                <w:szCs w:val="24"/>
                <w:u w:val="single"/>
                <w:rPrChange w:id="1338" w:author="user" w:date="2020-11-03T14:47:00Z">
                  <w:rPr>
                    <w:ins w:id="1339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40" w:author="user" w:date="2020-10-30T16:50:00Z">
              <w:r w:rsidRPr="00F71EC6">
                <w:rPr>
                  <w:b/>
                  <w:bCs/>
                  <w:szCs w:val="24"/>
                  <w:u w:val="single"/>
                  <w:rPrChange w:id="134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342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34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344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7A57732E" w14:textId="42C915B2" w:rsidR="00FF3CC3" w:rsidRPr="00F71EC6" w:rsidRDefault="00FF3CC3" w:rsidP="00871F39">
            <w:pPr>
              <w:tabs>
                <w:tab w:val="left" w:pos="3900"/>
              </w:tabs>
              <w:spacing w:line="240" w:lineRule="exact"/>
              <w:rPr>
                <w:ins w:id="1345" w:author="user" w:date="2020-10-30T16:51:00Z"/>
                <w:b/>
                <w:bCs/>
                <w:sz w:val="22"/>
                <w:u w:val="single"/>
                <w:rPrChange w:id="1346" w:author="user" w:date="2020-11-03T14:47:00Z">
                  <w:rPr>
                    <w:ins w:id="1347" w:author="user" w:date="2020-10-30T16:5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48" w:author="user" w:date="2020-10-30T16:51:00Z">
              <w:r w:rsidRPr="00F71EC6">
                <w:rPr>
                  <w:b/>
                  <w:bCs/>
                  <w:sz w:val="22"/>
                  <w:u w:val="single"/>
                  <w:rPrChange w:id="134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FA01-010 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350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Aglient</w:t>
              </w:r>
              <w:proofErr w:type="spellEnd"/>
              <w:r w:rsidRPr="00F71EC6">
                <w:rPr>
                  <w:b/>
                  <w:bCs/>
                  <w:sz w:val="22"/>
                  <w:u w:val="single"/>
                  <w:rPrChange w:id="135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 MX3005P QPCR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352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  <w:p w14:paraId="37521DEA" w14:textId="4789DC27" w:rsidR="00FF3CC3" w:rsidRPr="00F71EC6" w:rsidRDefault="00FF3CC3" w:rsidP="00871F39">
            <w:pPr>
              <w:tabs>
                <w:tab w:val="left" w:pos="3900"/>
              </w:tabs>
              <w:spacing w:line="240" w:lineRule="exact"/>
              <w:rPr>
                <w:ins w:id="1353" w:author="user" w:date="2020-10-30T16:51:00Z"/>
                <w:b/>
                <w:bCs/>
                <w:sz w:val="22"/>
                <w:u w:val="single"/>
                <w:rPrChange w:id="1354" w:author="user" w:date="2020-11-03T14:47:00Z">
                  <w:rPr>
                    <w:ins w:id="1355" w:author="user" w:date="2020-10-30T16:5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56" w:author="user" w:date="2020-10-30T16:51:00Z">
              <w:r w:rsidRPr="00F71EC6">
                <w:rPr>
                  <w:b/>
                  <w:bCs/>
                  <w:sz w:val="22"/>
                  <w:u w:val="single"/>
                  <w:rPrChange w:id="1357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FA01-029 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358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BioShake</w:t>
              </w:r>
              <w:proofErr w:type="spellEnd"/>
              <w:r w:rsidRPr="00F71EC6">
                <w:rPr>
                  <w:b/>
                  <w:bCs/>
                  <w:sz w:val="22"/>
                  <w:u w:val="single"/>
                  <w:rPrChange w:id="135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360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iQ</w:t>
              </w:r>
              <w:proofErr w:type="spellEnd"/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361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  <w:p w14:paraId="14D087BC" w14:textId="5E8CB3B0" w:rsidR="00FF3CC3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362" w:author="user" w:date="2020-10-30T16:50:00Z"/>
                <w:b/>
                <w:bCs/>
                <w:sz w:val="22"/>
                <w:u w:val="single"/>
                <w:rPrChange w:id="1363" w:author="user" w:date="2020-11-03T14:47:00Z">
                  <w:rPr>
                    <w:ins w:id="1364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65" w:author="user" w:date="2020-10-30T16:50:00Z">
              <w:r w:rsidRPr="00F71EC6">
                <w:rPr>
                  <w:b/>
                  <w:bCs/>
                  <w:sz w:val="22"/>
                  <w:u w:val="single"/>
                  <w:rPrChange w:id="1366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SA02-004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367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乳癌基因檢測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368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EndoPredict</w:t>
              </w:r>
              <w:proofErr w:type="spellEnd"/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369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370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1EF3EDB2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371" w:author="user" w:date="2020-10-30T16:50:00Z"/>
                <w:b/>
                <w:bCs/>
                <w:szCs w:val="24"/>
                <w:u w:val="single"/>
                <w:rPrChange w:id="1372" w:author="user" w:date="2020-11-03T14:47:00Z">
                  <w:rPr>
                    <w:ins w:id="1373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374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0EF29A90" w14:textId="77777777" w:rsidR="00065728" w:rsidRPr="00F71EC6" w:rsidDel="00311AB4" w:rsidRDefault="00065728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375" w:author="user" w:date="2020-10-30T16:50:00Z"/>
                <w:rFonts w:asciiTheme="minorEastAsia" w:hAnsiTheme="minorEastAsia"/>
                <w:b/>
                <w:bCs/>
                <w:szCs w:val="24"/>
                <w:u w:val="single"/>
                <w:rPrChange w:id="1376" w:author="user" w:date="2020-11-03T14:47:00Z">
                  <w:rPr>
                    <w:ins w:id="1377" w:author="user" w:date="2020-10-30T16:50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378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17D9D5AA" w14:textId="77777777" w:rsidR="00065728" w:rsidRPr="00F71EC6" w:rsidRDefault="00065728" w:rsidP="00065728">
            <w:pPr>
              <w:tabs>
                <w:tab w:val="left" w:pos="3900"/>
              </w:tabs>
              <w:jc w:val="both"/>
              <w:rPr>
                <w:ins w:id="1379" w:author="user" w:date="2020-10-30T16:50:00Z"/>
                <w:b/>
                <w:bCs/>
                <w:szCs w:val="24"/>
                <w:u w:val="single"/>
                <w:rPrChange w:id="1380" w:author="user" w:date="2020-11-03T14:47:00Z">
                  <w:rPr>
                    <w:ins w:id="1381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82" w:author="user" w:date="2020-10-30T16:50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383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0C203213" w14:textId="1AE692CF" w:rsidR="00065728" w:rsidRPr="00F71EC6" w:rsidRDefault="00065728" w:rsidP="00065728">
            <w:pPr>
              <w:tabs>
                <w:tab w:val="left" w:pos="3900"/>
              </w:tabs>
              <w:jc w:val="both"/>
              <w:rPr>
                <w:ins w:id="1384" w:author="user" w:date="2020-10-30T16:50:00Z"/>
                <w:rFonts w:asciiTheme="minorEastAsia" w:hAnsiTheme="minorEastAsia"/>
                <w:b/>
                <w:bCs/>
                <w:szCs w:val="24"/>
                <w:u w:val="single"/>
                <w:rPrChange w:id="1385" w:author="user" w:date="2020-11-03T14:47:00Z">
                  <w:rPr>
                    <w:ins w:id="1386" w:author="user" w:date="2020-10-30T16:50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87" w:author="user" w:date="2020-10-30T16:50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388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065728" w:rsidRPr="003C589D" w14:paraId="4D61F948" w14:textId="77777777" w:rsidTr="00F71EC6">
        <w:trPr>
          <w:trHeight w:val="1304"/>
          <w:jc w:val="center"/>
          <w:ins w:id="1389" w:author="user" w:date="2020-10-30T16:50:00Z"/>
          <w:trPrChange w:id="1390" w:author="user" w:date="2020-11-03T14:48:00Z">
            <w:trPr>
              <w:trHeight w:val="851"/>
              <w:jc w:val="center"/>
            </w:trPr>
          </w:trPrChange>
        </w:trPr>
        <w:tc>
          <w:tcPr>
            <w:tcW w:w="1980" w:type="dxa"/>
            <w:vAlign w:val="center"/>
            <w:tcPrChange w:id="1391" w:author="user" w:date="2020-11-03T14:48:00Z">
              <w:tcPr>
                <w:tcW w:w="1980" w:type="dxa"/>
                <w:vAlign w:val="center"/>
              </w:tcPr>
            </w:tcPrChange>
          </w:tcPr>
          <w:p w14:paraId="6F0ECE4C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392" w:author="user" w:date="2020-10-30T16:51:00Z"/>
                <w:b/>
                <w:bCs/>
                <w:szCs w:val="24"/>
                <w:u w:val="single"/>
                <w:rPrChange w:id="1393" w:author="user" w:date="2020-11-03T14:47:00Z">
                  <w:rPr>
                    <w:ins w:id="1394" w:author="user" w:date="2020-10-30T16:5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95" w:author="user" w:date="2020-10-30T16:50:00Z">
              <w:r w:rsidRPr="00F71EC6">
                <w:rPr>
                  <w:b/>
                  <w:bCs/>
                  <w:szCs w:val="24"/>
                  <w:u w:val="single"/>
                  <w:rPrChange w:id="1396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N</w:t>
              </w:r>
            </w:ins>
            <w:ins w:id="1397" w:author="user" w:date="2020-10-30T16:51:00Z">
              <w:r w:rsidRPr="00F71EC6">
                <w:rPr>
                  <w:b/>
                  <w:bCs/>
                  <w:szCs w:val="24"/>
                  <w:u w:val="single"/>
                  <w:rPrChange w:id="1398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GS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399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檢測作業</w:t>
              </w:r>
            </w:ins>
          </w:p>
          <w:p w14:paraId="2905759A" w14:textId="4952959F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400" w:author="user" w:date="2020-10-30T16:50:00Z"/>
                <w:b/>
                <w:bCs/>
                <w:szCs w:val="24"/>
                <w:u w:val="single"/>
                <w:rPrChange w:id="1401" w:author="user" w:date="2020-11-03T14:47:00Z">
                  <w:rPr>
                    <w:ins w:id="1402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403" w:author="user" w:date="2020-10-30T16:51:00Z">
              <w:r w:rsidRPr="00F71EC6">
                <w:rPr>
                  <w:b/>
                  <w:bCs/>
                  <w:szCs w:val="24"/>
                  <w:u w:val="single"/>
                  <w:rPrChange w:id="1404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405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406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407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517D7082" w14:textId="56D65B9A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408" w:author="user" w:date="2020-10-30T16:50:00Z"/>
                <w:b/>
                <w:bCs/>
                <w:sz w:val="22"/>
                <w:u w:val="single"/>
                <w:rPrChange w:id="1409" w:author="user" w:date="2020-11-03T14:47:00Z">
                  <w:rPr>
                    <w:ins w:id="1410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411" w:author="user" w:date="2020-10-30T16:50:00Z">
              <w:r w:rsidRPr="00F71EC6">
                <w:rPr>
                  <w:b/>
                  <w:bCs/>
                  <w:sz w:val="22"/>
                  <w:u w:val="single"/>
                  <w:rPrChange w:id="1412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SA02-016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413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全方位癌症基因檢測作業標準書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414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545203B7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415" w:author="user" w:date="2020-10-30T16:50:00Z"/>
                <w:b/>
                <w:bCs/>
                <w:szCs w:val="24"/>
                <w:u w:val="single"/>
                <w:rPrChange w:id="1416" w:author="user" w:date="2020-11-03T14:47:00Z">
                  <w:rPr>
                    <w:ins w:id="1417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418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6965712C" w14:textId="77777777" w:rsidR="00065728" w:rsidRPr="00F71EC6" w:rsidDel="00311AB4" w:rsidRDefault="00065728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419" w:author="user" w:date="2020-10-30T16:50:00Z"/>
                <w:rFonts w:asciiTheme="minorEastAsia" w:hAnsiTheme="minorEastAsia"/>
                <w:b/>
                <w:bCs/>
                <w:szCs w:val="24"/>
                <w:u w:val="single"/>
                <w:rPrChange w:id="1420" w:author="user" w:date="2020-11-03T14:47:00Z">
                  <w:rPr>
                    <w:ins w:id="1421" w:author="user" w:date="2020-10-30T16:50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422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3B2CCB47" w14:textId="77777777" w:rsidR="00F71EC6" w:rsidRPr="001A0341" w:rsidRDefault="00F71EC6" w:rsidP="00F71EC6">
            <w:pPr>
              <w:tabs>
                <w:tab w:val="left" w:pos="3900"/>
              </w:tabs>
              <w:jc w:val="both"/>
              <w:rPr>
                <w:ins w:id="1423" w:author="user" w:date="2020-11-03T14:47:00Z"/>
                <w:b/>
                <w:bCs/>
                <w:szCs w:val="24"/>
                <w:u w:val="single"/>
              </w:rPr>
            </w:pPr>
            <w:ins w:id="1424" w:author="user" w:date="2020-11-03T14:47:00Z">
              <w:r w:rsidRPr="001A0341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</w:rPr>
                <w:t>□合格</w:t>
              </w:r>
            </w:ins>
          </w:p>
          <w:p w14:paraId="73B3A230" w14:textId="407F37C3" w:rsidR="00065728" w:rsidRPr="00F71EC6" w:rsidRDefault="00F71EC6" w:rsidP="00F71EC6">
            <w:pPr>
              <w:tabs>
                <w:tab w:val="left" w:pos="3900"/>
              </w:tabs>
              <w:jc w:val="both"/>
              <w:rPr>
                <w:ins w:id="1425" w:author="user" w:date="2020-10-30T16:50:00Z"/>
                <w:rFonts w:asciiTheme="minorEastAsia" w:hAnsiTheme="minorEastAsia"/>
                <w:b/>
                <w:bCs/>
                <w:szCs w:val="24"/>
                <w:u w:val="single"/>
                <w:rPrChange w:id="1426" w:author="user" w:date="2020-11-03T14:47:00Z">
                  <w:rPr>
                    <w:ins w:id="1427" w:author="user" w:date="2020-10-30T16:50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428" w:author="user" w:date="2020-11-03T14:47:00Z">
              <w:r w:rsidRPr="001A0341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</w:rPr>
                <w:t>□不合格</w:t>
              </w:r>
            </w:ins>
          </w:p>
        </w:tc>
      </w:tr>
      <w:tr w:rsidR="003130BF" w:rsidRPr="003C589D" w:rsidDel="003C1566" w14:paraId="75DF6415" w14:textId="49F0081B" w:rsidTr="00435A3E">
        <w:trPr>
          <w:trHeight w:val="112"/>
          <w:jc w:val="center"/>
          <w:del w:id="1429" w:author="user" w:date="2020-11-03T14:42:00Z"/>
        </w:trPr>
        <w:tc>
          <w:tcPr>
            <w:tcW w:w="10239" w:type="dxa"/>
            <w:gridSpan w:val="16"/>
            <w:shd w:val="clear" w:color="auto" w:fill="D9D9D9" w:themeFill="background1" w:themeFillShade="D9"/>
            <w:vAlign w:val="center"/>
          </w:tcPr>
          <w:p w14:paraId="756D1C30" w14:textId="588D9092" w:rsidR="003130BF" w:rsidDel="003C1566" w:rsidRDefault="003130BF" w:rsidP="003130BF">
            <w:pPr>
              <w:tabs>
                <w:tab w:val="left" w:pos="3900"/>
              </w:tabs>
              <w:jc w:val="center"/>
              <w:rPr>
                <w:del w:id="1430" w:author="user" w:date="2020-11-03T14:42:00Z"/>
              </w:rPr>
            </w:pPr>
            <w:del w:id="1431" w:author="user" w:date="2020-11-03T14:42:00Z">
              <w:r w:rsidDel="003C1566">
                <w:rPr>
                  <w:rFonts w:hint="eastAsia"/>
                </w:rPr>
                <w:delText>試劑配製、儀器保養與簡易故障排除</w:delText>
              </w:r>
            </w:del>
          </w:p>
        </w:tc>
      </w:tr>
      <w:tr w:rsidR="00C21C1E" w:rsidRPr="003C589D" w:rsidDel="003C1566" w14:paraId="77FBF7E7" w14:textId="0C64D0AE" w:rsidTr="007B6A40">
        <w:trPr>
          <w:trHeight w:val="626"/>
          <w:jc w:val="center"/>
          <w:del w:id="1432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160F6335" w14:textId="59C8A27E" w:rsidR="00C21C1E" w:rsidDel="003C1566" w:rsidRDefault="00C21C1E" w:rsidP="00C21C1E">
            <w:pPr>
              <w:tabs>
                <w:tab w:val="left" w:pos="3900"/>
              </w:tabs>
              <w:jc w:val="both"/>
              <w:rPr>
                <w:del w:id="1433" w:author="user" w:date="2020-11-03T14:42:00Z"/>
              </w:rPr>
            </w:pPr>
            <w:del w:id="1434" w:author="user" w:date="2020-11-03T14:42:00Z">
              <w:r w:rsidDel="003C1566">
                <w:rPr>
                  <w:rFonts w:hint="eastAsia"/>
                </w:rPr>
                <w:delText xml:space="preserve">HE stain </w:delText>
              </w:r>
              <w:r w:rsidDel="003C1566">
                <w:rPr>
                  <w:rFonts w:hint="eastAsia"/>
                </w:rPr>
                <w:delText>試劑配製</w:delText>
              </w:r>
            </w:del>
          </w:p>
          <w:p w14:paraId="675D992E" w14:textId="432E7B27" w:rsidR="00C21C1E" w:rsidDel="003C1566" w:rsidRDefault="00C21C1E" w:rsidP="00C21C1E">
            <w:pPr>
              <w:tabs>
                <w:tab w:val="left" w:pos="3900"/>
              </w:tabs>
              <w:jc w:val="both"/>
              <w:rPr>
                <w:del w:id="1435" w:author="user" w:date="2020-11-03T14:42:00Z"/>
              </w:rPr>
            </w:pPr>
            <w:del w:id="1436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0CCA6B02" w14:textId="676AD37F" w:rsidR="00C21C1E" w:rsidDel="003C1566" w:rsidRDefault="006C2EE5" w:rsidP="003130BF">
            <w:pPr>
              <w:tabs>
                <w:tab w:val="left" w:pos="3900"/>
              </w:tabs>
              <w:jc w:val="center"/>
              <w:rPr>
                <w:del w:id="1437" w:author="user" w:date="2020-11-03T14:42:00Z"/>
              </w:rPr>
            </w:pPr>
            <w:del w:id="1438" w:author="user" w:date="2020-11-03T14:42:00Z">
              <w:r w:rsidDel="003C1566">
                <w:rPr>
                  <w:rFonts w:hint="eastAsia"/>
                </w:rPr>
                <w:delText>1</w:delText>
              </w:r>
              <w:r w:rsidR="00296C8D"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4C77D16A" w14:textId="08408CA7" w:rsidR="00C21C1E" w:rsidDel="003C1566" w:rsidRDefault="00C21C1E" w:rsidP="003130BF">
            <w:pPr>
              <w:tabs>
                <w:tab w:val="left" w:pos="3900"/>
              </w:tabs>
              <w:jc w:val="center"/>
              <w:rPr>
                <w:del w:id="1439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2BA9B75C" w14:textId="2F608A28" w:rsidR="00C21C1E" w:rsidDel="003C1566" w:rsidRDefault="00C21C1E" w:rsidP="003130BF">
            <w:pPr>
              <w:tabs>
                <w:tab w:val="left" w:pos="3900"/>
              </w:tabs>
              <w:jc w:val="center"/>
              <w:rPr>
                <w:del w:id="1440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28EC14D2" w14:textId="2A1C926C" w:rsidR="006C2EE5" w:rsidRPr="00435A3E" w:rsidDel="003C1566" w:rsidRDefault="006C2EE5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41" w:author="user" w:date="2020-11-03T14:42:00Z"/>
                <w:sz w:val="20"/>
              </w:rPr>
            </w:pPr>
            <w:del w:id="144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03E79250" w14:textId="55312ADD" w:rsidR="00C21C1E" w:rsidDel="003C1566" w:rsidRDefault="006C2EE5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43" w:author="user" w:date="2020-11-03T14:42:00Z"/>
                <w:rFonts w:asciiTheme="minorEastAsia" w:hAnsiTheme="minorEastAsia"/>
                <w:sz w:val="20"/>
              </w:rPr>
            </w:pPr>
            <w:del w:id="144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65E4A841" w14:textId="20E5D5BF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45" w:author="user" w:date="2020-11-03T14:42:00Z"/>
              </w:rPr>
            </w:pPr>
            <w:del w:id="144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1017B15D" w14:textId="2C45CA0B" w:rsidR="00C21C1E" w:rsidRPr="00CC76E5" w:rsidDel="003C1566" w:rsidRDefault="00C21C1E" w:rsidP="00CC76E5">
            <w:pPr>
              <w:tabs>
                <w:tab w:val="left" w:pos="3900"/>
              </w:tabs>
              <w:rPr>
                <w:del w:id="1447" w:author="user" w:date="2020-11-03T14:42:00Z"/>
                <w:sz w:val="20"/>
              </w:rPr>
            </w:pPr>
          </w:p>
        </w:tc>
      </w:tr>
      <w:tr w:rsidR="00C21C1E" w:rsidRPr="003C589D" w:rsidDel="003C1566" w14:paraId="2BAC28DA" w14:textId="3C7082A9" w:rsidTr="007B6A40">
        <w:trPr>
          <w:trHeight w:val="626"/>
          <w:jc w:val="center"/>
          <w:del w:id="1448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18623ED3" w14:textId="1CB31659" w:rsidR="00C21C1E" w:rsidDel="003C1566" w:rsidRDefault="00C21C1E" w:rsidP="00C21C1E">
            <w:pPr>
              <w:tabs>
                <w:tab w:val="left" w:pos="3900"/>
              </w:tabs>
              <w:jc w:val="both"/>
              <w:rPr>
                <w:del w:id="1449" w:author="user" w:date="2020-11-03T14:42:00Z"/>
              </w:rPr>
            </w:pPr>
            <w:del w:id="1450" w:author="user" w:date="2020-11-03T14:42:00Z">
              <w:r w:rsidDel="003C1566">
                <w:rPr>
                  <w:rFonts w:hint="eastAsia"/>
                </w:rPr>
                <w:delText xml:space="preserve">IHC stain </w:delText>
              </w:r>
              <w:r w:rsidDel="003C1566">
                <w:rPr>
                  <w:rFonts w:hint="eastAsia"/>
                </w:rPr>
                <w:delText>試劑配製</w:delText>
              </w:r>
            </w:del>
          </w:p>
          <w:p w14:paraId="0C10D955" w14:textId="3150DB7F" w:rsidR="00C21C1E" w:rsidDel="003C1566" w:rsidRDefault="006C2EE5" w:rsidP="00C21C1E">
            <w:pPr>
              <w:tabs>
                <w:tab w:val="left" w:pos="3900"/>
              </w:tabs>
              <w:jc w:val="both"/>
              <w:rPr>
                <w:del w:id="1451" w:author="user" w:date="2020-11-03T14:42:00Z"/>
              </w:rPr>
            </w:pPr>
            <w:del w:id="1452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7D6E3996" w14:textId="3D99CD76" w:rsidR="00C21C1E" w:rsidDel="003C1566" w:rsidRDefault="00296C8D" w:rsidP="003130BF">
            <w:pPr>
              <w:tabs>
                <w:tab w:val="left" w:pos="3900"/>
              </w:tabs>
              <w:jc w:val="center"/>
              <w:rPr>
                <w:del w:id="1453" w:author="user" w:date="2020-11-03T14:42:00Z"/>
              </w:rPr>
            </w:pPr>
            <w:del w:id="1454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08A43A0A" w14:textId="506C03E1" w:rsidR="00C21C1E" w:rsidRPr="00C21C1E" w:rsidDel="003C1566" w:rsidRDefault="00C21C1E" w:rsidP="003130BF">
            <w:pPr>
              <w:tabs>
                <w:tab w:val="left" w:pos="3900"/>
              </w:tabs>
              <w:jc w:val="center"/>
              <w:rPr>
                <w:del w:id="1455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1F533F91" w14:textId="5ADDAAAD" w:rsidR="00C21C1E" w:rsidDel="003C1566" w:rsidRDefault="00C21C1E" w:rsidP="003130BF">
            <w:pPr>
              <w:tabs>
                <w:tab w:val="left" w:pos="3900"/>
              </w:tabs>
              <w:jc w:val="center"/>
              <w:rPr>
                <w:del w:id="1456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57BA5E6A" w14:textId="0D72C205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57" w:author="user" w:date="2020-11-03T14:42:00Z"/>
                <w:sz w:val="20"/>
              </w:rPr>
            </w:pPr>
            <w:del w:id="145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23C4DFF4" w14:textId="743609DB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59" w:author="user" w:date="2020-11-03T14:42:00Z"/>
                <w:rFonts w:asciiTheme="minorEastAsia" w:hAnsiTheme="minorEastAsia"/>
                <w:sz w:val="20"/>
              </w:rPr>
            </w:pPr>
            <w:del w:id="146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52D04624" w14:textId="68E15722" w:rsidR="00C21C1E" w:rsidDel="003C1566" w:rsidRDefault="00435A3E" w:rsidP="007B6A40">
            <w:pPr>
              <w:tabs>
                <w:tab w:val="left" w:pos="3900"/>
              </w:tabs>
              <w:jc w:val="both"/>
              <w:rPr>
                <w:del w:id="1461" w:author="user" w:date="2020-11-03T14:42:00Z"/>
              </w:rPr>
            </w:pPr>
            <w:del w:id="146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1B1FBD41" w14:textId="27D89FA0" w:rsidR="00C21C1E" w:rsidRPr="00CC76E5" w:rsidDel="003C1566" w:rsidRDefault="00C21C1E" w:rsidP="00CC76E5">
            <w:pPr>
              <w:tabs>
                <w:tab w:val="left" w:pos="3900"/>
              </w:tabs>
              <w:rPr>
                <w:del w:id="1463" w:author="user" w:date="2020-11-03T14:42:00Z"/>
                <w:sz w:val="20"/>
              </w:rPr>
            </w:pPr>
          </w:p>
        </w:tc>
      </w:tr>
      <w:tr w:rsidR="00B378A3" w:rsidRPr="003C589D" w:rsidDel="003C1566" w14:paraId="3A8A61D7" w14:textId="2D7EF0E9" w:rsidTr="007B6A40">
        <w:trPr>
          <w:trHeight w:val="626"/>
          <w:jc w:val="center"/>
          <w:del w:id="1464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06A7FC8E" w14:textId="7E1D3F79" w:rsidR="00B378A3" w:rsidDel="003C1566" w:rsidRDefault="00B378A3" w:rsidP="00C21C1E">
            <w:pPr>
              <w:tabs>
                <w:tab w:val="left" w:pos="3900"/>
              </w:tabs>
              <w:jc w:val="both"/>
              <w:rPr>
                <w:del w:id="1465" w:author="user" w:date="2020-11-03T14:42:00Z"/>
              </w:rPr>
            </w:pPr>
            <w:del w:id="1466" w:author="user" w:date="2020-11-03T14:42:00Z">
              <w:r w:rsidDel="003C1566">
                <w:rPr>
                  <w:rFonts w:hint="eastAsia"/>
                </w:rPr>
                <w:delText>抗體</w:delText>
              </w:r>
              <w:r w:rsidR="00296C8D" w:rsidDel="003C1566">
                <w:rPr>
                  <w:rFonts w:hint="eastAsia"/>
                </w:rPr>
                <w:delText>配製</w:delText>
              </w:r>
            </w:del>
          </w:p>
          <w:p w14:paraId="75908064" w14:textId="20B6B513" w:rsidR="00296C8D" w:rsidDel="003C1566" w:rsidRDefault="00296C8D" w:rsidP="00C21C1E">
            <w:pPr>
              <w:tabs>
                <w:tab w:val="left" w:pos="3900"/>
              </w:tabs>
              <w:jc w:val="both"/>
              <w:rPr>
                <w:del w:id="1467" w:author="user" w:date="2020-11-03T14:42:00Z"/>
              </w:rPr>
            </w:pPr>
            <w:del w:id="1468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439A6DFF" w14:textId="5C6C92A4" w:rsidR="00B378A3" w:rsidDel="003C1566" w:rsidRDefault="00296C8D" w:rsidP="003130BF">
            <w:pPr>
              <w:tabs>
                <w:tab w:val="left" w:pos="3900"/>
              </w:tabs>
              <w:jc w:val="center"/>
              <w:rPr>
                <w:del w:id="1469" w:author="user" w:date="2020-11-03T14:42:00Z"/>
              </w:rPr>
            </w:pPr>
            <w:del w:id="1470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167A983F" w14:textId="4C4285E1" w:rsidR="00B378A3" w:rsidRPr="00C21C1E" w:rsidDel="003C1566" w:rsidRDefault="00B378A3" w:rsidP="003130BF">
            <w:pPr>
              <w:tabs>
                <w:tab w:val="left" w:pos="3900"/>
              </w:tabs>
              <w:jc w:val="center"/>
              <w:rPr>
                <w:del w:id="1471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782F5CBC" w14:textId="2F16DC96" w:rsidR="00B378A3" w:rsidDel="003C1566" w:rsidRDefault="00B378A3" w:rsidP="003130BF">
            <w:pPr>
              <w:tabs>
                <w:tab w:val="left" w:pos="3900"/>
              </w:tabs>
              <w:jc w:val="center"/>
              <w:rPr>
                <w:del w:id="1472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4C058CCF" w14:textId="2E7E9FD3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73" w:author="user" w:date="2020-11-03T14:42:00Z"/>
                <w:sz w:val="20"/>
              </w:rPr>
            </w:pPr>
            <w:del w:id="147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0BF7CC6D" w14:textId="31698802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75" w:author="user" w:date="2020-11-03T14:42:00Z"/>
                <w:rFonts w:asciiTheme="minorEastAsia" w:hAnsiTheme="minorEastAsia"/>
                <w:sz w:val="20"/>
              </w:rPr>
            </w:pPr>
            <w:del w:id="147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3C6A224D" w14:textId="4FD665B3" w:rsidR="00B378A3" w:rsidDel="003C1566" w:rsidRDefault="00435A3E" w:rsidP="007B6A40">
            <w:pPr>
              <w:tabs>
                <w:tab w:val="left" w:pos="3900"/>
              </w:tabs>
              <w:jc w:val="both"/>
              <w:rPr>
                <w:del w:id="1477" w:author="user" w:date="2020-11-03T14:42:00Z"/>
                <w:rFonts w:asciiTheme="minorEastAsia" w:hAnsiTheme="minorEastAsia"/>
              </w:rPr>
            </w:pPr>
            <w:del w:id="147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4EB2C05C" w14:textId="6F0853AC" w:rsidR="00B378A3" w:rsidRPr="00CC76E5" w:rsidDel="003C1566" w:rsidRDefault="00B378A3" w:rsidP="00991304">
            <w:pPr>
              <w:tabs>
                <w:tab w:val="left" w:pos="3900"/>
              </w:tabs>
              <w:spacing w:line="280" w:lineRule="exact"/>
              <w:rPr>
                <w:del w:id="1479" w:author="user" w:date="2020-11-03T14:42:00Z"/>
                <w:sz w:val="20"/>
              </w:rPr>
            </w:pPr>
          </w:p>
        </w:tc>
      </w:tr>
      <w:tr w:rsidR="00296C8D" w:rsidRPr="003C589D" w:rsidDel="003C1566" w14:paraId="2E37D692" w14:textId="445B842C" w:rsidTr="007B6A40">
        <w:trPr>
          <w:trHeight w:val="626"/>
          <w:jc w:val="center"/>
          <w:del w:id="1480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69D83577" w14:textId="75C7ACAF" w:rsidR="00296C8D" w:rsidDel="003C1566" w:rsidRDefault="00296C8D" w:rsidP="00C21C1E">
            <w:pPr>
              <w:tabs>
                <w:tab w:val="left" w:pos="3900"/>
              </w:tabs>
              <w:jc w:val="both"/>
              <w:rPr>
                <w:del w:id="1481" w:author="user" w:date="2020-11-03T14:42:00Z"/>
              </w:rPr>
            </w:pPr>
            <w:del w:id="1482" w:author="user" w:date="2020-11-03T14:42:00Z">
              <w:r w:rsidDel="003C1566">
                <w:rPr>
                  <w:rFonts w:hint="eastAsia"/>
                </w:rPr>
                <w:delText>Primer</w:delText>
              </w:r>
              <w:r w:rsidDel="003C1566">
                <w:rPr>
                  <w:rFonts w:hint="eastAsia"/>
                </w:rPr>
                <w:delText>配製</w:delText>
              </w:r>
            </w:del>
          </w:p>
          <w:p w14:paraId="2688178F" w14:textId="7701D298" w:rsidR="00296C8D" w:rsidDel="003C1566" w:rsidRDefault="00296C8D" w:rsidP="00C21C1E">
            <w:pPr>
              <w:tabs>
                <w:tab w:val="left" w:pos="3900"/>
              </w:tabs>
              <w:jc w:val="both"/>
              <w:rPr>
                <w:del w:id="1483" w:author="user" w:date="2020-11-03T14:42:00Z"/>
              </w:rPr>
            </w:pPr>
            <w:del w:id="1484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4DFC900E" w14:textId="7AF0C782" w:rsidR="00296C8D" w:rsidDel="003C1566" w:rsidRDefault="00296C8D" w:rsidP="003130BF">
            <w:pPr>
              <w:tabs>
                <w:tab w:val="left" w:pos="3900"/>
              </w:tabs>
              <w:jc w:val="center"/>
              <w:rPr>
                <w:del w:id="1485" w:author="user" w:date="2020-11-03T14:42:00Z"/>
              </w:rPr>
            </w:pPr>
            <w:del w:id="1486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6D2F5162" w14:textId="0222CDC7" w:rsidR="00296C8D" w:rsidRPr="00C21C1E" w:rsidDel="003C1566" w:rsidRDefault="00296C8D" w:rsidP="003130BF">
            <w:pPr>
              <w:tabs>
                <w:tab w:val="left" w:pos="3900"/>
              </w:tabs>
              <w:jc w:val="center"/>
              <w:rPr>
                <w:del w:id="1487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4B5216CF" w14:textId="0C3CEF0A" w:rsidR="00296C8D" w:rsidDel="003C1566" w:rsidRDefault="00296C8D" w:rsidP="003130BF">
            <w:pPr>
              <w:tabs>
                <w:tab w:val="left" w:pos="3900"/>
              </w:tabs>
              <w:jc w:val="center"/>
              <w:rPr>
                <w:del w:id="1488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2741E6EE" w14:textId="72084080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89" w:author="user" w:date="2020-11-03T14:42:00Z"/>
                <w:sz w:val="20"/>
              </w:rPr>
            </w:pPr>
            <w:del w:id="149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2645093C" w14:textId="1C797043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91" w:author="user" w:date="2020-11-03T14:42:00Z"/>
                <w:rFonts w:asciiTheme="minorEastAsia" w:hAnsiTheme="minorEastAsia"/>
                <w:sz w:val="20"/>
              </w:rPr>
            </w:pPr>
            <w:del w:id="149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4180154B" w14:textId="5643BBBA" w:rsidR="00296C8D" w:rsidDel="003C1566" w:rsidRDefault="00435A3E" w:rsidP="007B6A40">
            <w:pPr>
              <w:tabs>
                <w:tab w:val="left" w:pos="3900"/>
              </w:tabs>
              <w:jc w:val="both"/>
              <w:rPr>
                <w:del w:id="1493" w:author="user" w:date="2020-11-03T14:42:00Z"/>
                <w:rFonts w:asciiTheme="minorEastAsia" w:hAnsiTheme="minorEastAsia"/>
              </w:rPr>
            </w:pPr>
            <w:del w:id="149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69BDB78F" w14:textId="7F85A017" w:rsidR="00296C8D" w:rsidRPr="00CC76E5" w:rsidDel="003C1566" w:rsidRDefault="00296C8D" w:rsidP="00CC76E5">
            <w:pPr>
              <w:tabs>
                <w:tab w:val="left" w:pos="3900"/>
              </w:tabs>
              <w:rPr>
                <w:del w:id="1495" w:author="user" w:date="2020-11-03T14:42:00Z"/>
                <w:sz w:val="20"/>
              </w:rPr>
            </w:pPr>
          </w:p>
        </w:tc>
      </w:tr>
      <w:tr w:rsidR="00296C8D" w:rsidRPr="003C589D" w:rsidDel="003C1566" w14:paraId="3D9812FA" w14:textId="292AF2A5" w:rsidTr="007B6A40">
        <w:trPr>
          <w:trHeight w:val="626"/>
          <w:jc w:val="center"/>
          <w:del w:id="1496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2F2F6EEA" w14:textId="0BD2A705" w:rsidR="00296C8D" w:rsidDel="003C1566" w:rsidRDefault="00296C8D" w:rsidP="00C21C1E">
            <w:pPr>
              <w:tabs>
                <w:tab w:val="left" w:pos="3900"/>
              </w:tabs>
              <w:jc w:val="both"/>
              <w:rPr>
                <w:del w:id="1497" w:author="user" w:date="2020-11-03T14:42:00Z"/>
              </w:rPr>
            </w:pPr>
            <w:del w:id="1498" w:author="user" w:date="2020-11-03T14:42:00Z">
              <w:r w:rsidDel="003C1566">
                <w:rPr>
                  <w:rFonts w:hint="eastAsia"/>
                </w:rPr>
                <w:delText>各類檢驗試劑配製</w:delText>
              </w:r>
            </w:del>
          </w:p>
          <w:p w14:paraId="49BED29C" w14:textId="4D912FDC" w:rsidR="00296C8D" w:rsidDel="003C1566" w:rsidRDefault="00296C8D" w:rsidP="00C21C1E">
            <w:pPr>
              <w:tabs>
                <w:tab w:val="left" w:pos="3900"/>
              </w:tabs>
              <w:jc w:val="both"/>
              <w:rPr>
                <w:del w:id="1499" w:author="user" w:date="2020-11-03T14:42:00Z"/>
              </w:rPr>
            </w:pPr>
            <w:del w:id="1500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38A28F14" w14:textId="60DA0C3D" w:rsidR="00296C8D" w:rsidDel="003C1566" w:rsidRDefault="00296C8D" w:rsidP="003130BF">
            <w:pPr>
              <w:tabs>
                <w:tab w:val="left" w:pos="3900"/>
              </w:tabs>
              <w:jc w:val="center"/>
              <w:rPr>
                <w:del w:id="1501" w:author="user" w:date="2020-11-03T14:42:00Z"/>
              </w:rPr>
            </w:pPr>
            <w:del w:id="1502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4F57B507" w14:textId="28145A87" w:rsidR="00296C8D" w:rsidRPr="00C21C1E" w:rsidDel="003C1566" w:rsidRDefault="00296C8D" w:rsidP="003130BF">
            <w:pPr>
              <w:tabs>
                <w:tab w:val="left" w:pos="3900"/>
              </w:tabs>
              <w:jc w:val="center"/>
              <w:rPr>
                <w:del w:id="1503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72C8A14F" w14:textId="2FE1A2C5" w:rsidR="00296C8D" w:rsidDel="003C1566" w:rsidRDefault="00296C8D" w:rsidP="003130BF">
            <w:pPr>
              <w:tabs>
                <w:tab w:val="left" w:pos="3900"/>
              </w:tabs>
              <w:jc w:val="center"/>
              <w:rPr>
                <w:del w:id="1504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15E156C0" w14:textId="49F92F05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05" w:author="user" w:date="2020-11-03T14:42:00Z"/>
                <w:sz w:val="20"/>
              </w:rPr>
            </w:pPr>
            <w:del w:id="150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00C9D1C1" w14:textId="1119FB39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07" w:author="user" w:date="2020-11-03T14:42:00Z"/>
                <w:rFonts w:asciiTheme="minorEastAsia" w:hAnsiTheme="minorEastAsia"/>
                <w:sz w:val="20"/>
              </w:rPr>
            </w:pPr>
            <w:del w:id="150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59808FF6" w14:textId="267F5229" w:rsidR="00296C8D" w:rsidDel="003C1566" w:rsidRDefault="00435A3E" w:rsidP="007B6A40">
            <w:pPr>
              <w:tabs>
                <w:tab w:val="left" w:pos="3900"/>
              </w:tabs>
              <w:jc w:val="both"/>
              <w:rPr>
                <w:del w:id="1509" w:author="user" w:date="2020-11-03T14:42:00Z"/>
                <w:rFonts w:asciiTheme="minorEastAsia" w:hAnsiTheme="minorEastAsia"/>
              </w:rPr>
            </w:pPr>
            <w:del w:id="151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341FA8B6" w14:textId="7D7FC163" w:rsidR="00296C8D" w:rsidRPr="00CC76E5" w:rsidDel="003C1566" w:rsidRDefault="00296C8D" w:rsidP="00CC76E5">
            <w:pPr>
              <w:tabs>
                <w:tab w:val="left" w:pos="3900"/>
              </w:tabs>
              <w:rPr>
                <w:del w:id="1511" w:author="user" w:date="2020-11-03T14:42:00Z"/>
                <w:sz w:val="20"/>
              </w:rPr>
            </w:pPr>
          </w:p>
        </w:tc>
      </w:tr>
      <w:tr w:rsidR="00C21C1E" w:rsidRPr="003C589D" w:rsidDel="003C1566" w14:paraId="0A4AC38E" w14:textId="26589D3D" w:rsidTr="007B6A40">
        <w:trPr>
          <w:trHeight w:val="626"/>
          <w:jc w:val="center"/>
          <w:del w:id="1512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0E1CD7E4" w14:textId="1E3C5367" w:rsidR="00C21C1E" w:rsidDel="003C1566" w:rsidRDefault="006C2EE5" w:rsidP="00C21C1E">
            <w:pPr>
              <w:tabs>
                <w:tab w:val="left" w:pos="3900"/>
              </w:tabs>
              <w:jc w:val="both"/>
              <w:rPr>
                <w:del w:id="1513" w:author="user" w:date="2020-11-03T14:42:00Z"/>
              </w:rPr>
            </w:pPr>
            <w:del w:id="1514" w:author="user" w:date="2020-11-03T14:42:00Z">
              <w:r w:rsidDel="003C1566">
                <w:rPr>
                  <w:rFonts w:hint="eastAsia"/>
                </w:rPr>
                <w:delText>各類儀器保養維護</w:delText>
              </w:r>
            </w:del>
          </w:p>
          <w:p w14:paraId="0392FBDB" w14:textId="26588305" w:rsidR="006C2EE5" w:rsidDel="003C1566" w:rsidRDefault="006C2EE5" w:rsidP="00C21C1E">
            <w:pPr>
              <w:tabs>
                <w:tab w:val="left" w:pos="3900"/>
              </w:tabs>
              <w:jc w:val="both"/>
              <w:rPr>
                <w:del w:id="1515" w:author="user" w:date="2020-11-03T14:42:00Z"/>
              </w:rPr>
            </w:pPr>
            <w:del w:id="1516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38D4B29D" w14:textId="648DA10E" w:rsidR="00C21C1E" w:rsidDel="003C1566" w:rsidRDefault="00296C8D" w:rsidP="003130BF">
            <w:pPr>
              <w:tabs>
                <w:tab w:val="left" w:pos="3900"/>
              </w:tabs>
              <w:jc w:val="center"/>
              <w:rPr>
                <w:del w:id="1517" w:author="user" w:date="2020-11-03T14:42:00Z"/>
              </w:rPr>
            </w:pPr>
            <w:del w:id="1518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52D4F166" w14:textId="28687E76" w:rsidR="00C21C1E" w:rsidRPr="00C21C1E" w:rsidDel="003C1566" w:rsidRDefault="00C21C1E" w:rsidP="003130BF">
            <w:pPr>
              <w:tabs>
                <w:tab w:val="left" w:pos="3900"/>
              </w:tabs>
              <w:jc w:val="center"/>
              <w:rPr>
                <w:del w:id="1519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4E3DB104" w14:textId="4BC84FAE" w:rsidR="00C21C1E" w:rsidDel="003C1566" w:rsidRDefault="00C21C1E" w:rsidP="003130BF">
            <w:pPr>
              <w:tabs>
                <w:tab w:val="left" w:pos="3900"/>
              </w:tabs>
              <w:jc w:val="center"/>
              <w:rPr>
                <w:del w:id="1520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2FBCD3ED" w14:textId="13D45A92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21" w:author="user" w:date="2020-11-03T14:42:00Z"/>
                <w:sz w:val="20"/>
              </w:rPr>
            </w:pPr>
            <w:del w:id="152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7A1AED08" w14:textId="15D25344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23" w:author="user" w:date="2020-11-03T14:42:00Z"/>
                <w:rFonts w:asciiTheme="minorEastAsia" w:hAnsiTheme="minorEastAsia"/>
                <w:sz w:val="20"/>
              </w:rPr>
            </w:pPr>
            <w:del w:id="152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7604461C" w14:textId="08F44542" w:rsidR="00C21C1E" w:rsidDel="003C1566" w:rsidRDefault="00435A3E" w:rsidP="007B6A40">
            <w:pPr>
              <w:tabs>
                <w:tab w:val="left" w:pos="3900"/>
              </w:tabs>
              <w:jc w:val="both"/>
              <w:rPr>
                <w:del w:id="1525" w:author="user" w:date="2020-11-03T14:42:00Z"/>
              </w:rPr>
            </w:pPr>
            <w:del w:id="152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1D02AA44" w14:textId="1E11A7A1" w:rsidR="00C21C1E" w:rsidRPr="00CC76E5" w:rsidDel="003C1566" w:rsidRDefault="00C21C1E" w:rsidP="00C70DA4">
            <w:pPr>
              <w:tabs>
                <w:tab w:val="left" w:pos="3900"/>
              </w:tabs>
              <w:rPr>
                <w:del w:id="1527" w:author="user" w:date="2020-11-03T14:42:00Z"/>
                <w:sz w:val="20"/>
              </w:rPr>
            </w:pPr>
          </w:p>
        </w:tc>
      </w:tr>
      <w:tr w:rsidR="00435A3E" w:rsidRPr="003C589D" w:rsidDel="003C1566" w14:paraId="4FFF1509" w14:textId="3BA2CA44" w:rsidTr="007B6A40">
        <w:trPr>
          <w:trHeight w:val="626"/>
          <w:jc w:val="center"/>
          <w:del w:id="1528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713CD1AF" w14:textId="5B74B3A2" w:rsidR="00435A3E" w:rsidDel="003C1566" w:rsidRDefault="00435A3E" w:rsidP="00435A3E">
            <w:pPr>
              <w:tabs>
                <w:tab w:val="left" w:pos="3900"/>
              </w:tabs>
              <w:jc w:val="both"/>
              <w:rPr>
                <w:del w:id="1529" w:author="user" w:date="2020-11-03T14:42:00Z"/>
              </w:rPr>
            </w:pPr>
            <w:del w:id="1530" w:author="user" w:date="2020-11-03T14:42:00Z">
              <w:r w:rsidDel="003C1566">
                <w:rPr>
                  <w:rFonts w:hint="eastAsia"/>
                </w:rPr>
                <w:delText>各類儀器操作</w:delText>
              </w:r>
            </w:del>
          </w:p>
          <w:p w14:paraId="45452222" w14:textId="5CA877E0" w:rsidR="00435A3E" w:rsidDel="003C1566" w:rsidRDefault="00435A3E" w:rsidP="00435A3E">
            <w:pPr>
              <w:tabs>
                <w:tab w:val="left" w:pos="3900"/>
              </w:tabs>
              <w:jc w:val="both"/>
              <w:rPr>
                <w:del w:id="1531" w:author="user" w:date="2020-11-03T14:42:00Z"/>
              </w:rPr>
            </w:pPr>
            <w:del w:id="1532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083B3A10" w14:textId="76A1C3B4" w:rsidR="00435A3E" w:rsidDel="003C1566" w:rsidRDefault="00435A3E" w:rsidP="00435A3E">
            <w:pPr>
              <w:tabs>
                <w:tab w:val="left" w:pos="3900"/>
              </w:tabs>
              <w:jc w:val="center"/>
              <w:rPr>
                <w:del w:id="1533" w:author="user" w:date="2020-11-03T14:42:00Z"/>
              </w:rPr>
            </w:pPr>
            <w:del w:id="1534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632F24C5" w14:textId="36DDCD99" w:rsidR="00435A3E" w:rsidRPr="00C21C1E" w:rsidDel="003C1566" w:rsidRDefault="00435A3E" w:rsidP="00435A3E">
            <w:pPr>
              <w:tabs>
                <w:tab w:val="left" w:pos="3900"/>
              </w:tabs>
              <w:jc w:val="center"/>
              <w:rPr>
                <w:del w:id="1535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22A272CF" w14:textId="76252E23" w:rsidR="00435A3E" w:rsidDel="003C1566" w:rsidRDefault="00435A3E" w:rsidP="00435A3E">
            <w:pPr>
              <w:tabs>
                <w:tab w:val="left" w:pos="3900"/>
              </w:tabs>
              <w:jc w:val="center"/>
              <w:rPr>
                <w:del w:id="1536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4D1B2F7D" w14:textId="2B1AF080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37" w:author="user" w:date="2020-11-03T14:42:00Z"/>
                <w:sz w:val="20"/>
              </w:rPr>
            </w:pPr>
            <w:del w:id="153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26F9A268" w14:textId="0068E89F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39" w:author="user" w:date="2020-11-03T14:42:00Z"/>
                <w:rFonts w:asciiTheme="minorEastAsia" w:hAnsiTheme="minorEastAsia"/>
                <w:sz w:val="20"/>
              </w:rPr>
            </w:pPr>
            <w:del w:id="154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51D83B02" w14:textId="11BB8D3B" w:rsidR="00435A3E" w:rsidRPr="00947A72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41" w:author="user" w:date="2020-11-03T14:42:00Z"/>
                <w:sz w:val="20"/>
              </w:rPr>
            </w:pPr>
            <w:del w:id="154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6F5CA3A6" w14:textId="6325C927" w:rsidR="00435A3E" w:rsidRPr="00CC76E5" w:rsidDel="003C1566" w:rsidRDefault="00435A3E" w:rsidP="00435A3E">
            <w:pPr>
              <w:tabs>
                <w:tab w:val="left" w:pos="3900"/>
              </w:tabs>
              <w:rPr>
                <w:del w:id="1543" w:author="user" w:date="2020-11-03T14:42:00Z"/>
                <w:sz w:val="20"/>
              </w:rPr>
            </w:pPr>
          </w:p>
        </w:tc>
      </w:tr>
      <w:tr w:rsidR="00435A3E" w:rsidRPr="003C589D" w:rsidDel="003C1566" w14:paraId="737BD50D" w14:textId="0BD0FEA6" w:rsidTr="007B6A40">
        <w:trPr>
          <w:trHeight w:val="626"/>
          <w:jc w:val="center"/>
          <w:del w:id="1544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07D6CC52" w14:textId="12E10559" w:rsidR="00435A3E" w:rsidDel="003C1566" w:rsidRDefault="00435A3E" w:rsidP="00435A3E">
            <w:pPr>
              <w:tabs>
                <w:tab w:val="left" w:pos="3900"/>
              </w:tabs>
              <w:jc w:val="both"/>
              <w:rPr>
                <w:del w:id="1545" w:author="user" w:date="2020-11-03T14:42:00Z"/>
              </w:rPr>
            </w:pPr>
            <w:del w:id="1546" w:author="user" w:date="2020-11-03T14:42:00Z">
              <w:r w:rsidDel="003C1566">
                <w:rPr>
                  <w:rFonts w:hint="eastAsia"/>
                </w:rPr>
                <w:delText>各類儀器簡易故障排除</w:delText>
              </w:r>
            </w:del>
          </w:p>
          <w:p w14:paraId="5669154B" w14:textId="00E744B9" w:rsidR="00435A3E" w:rsidDel="003C1566" w:rsidRDefault="00435A3E" w:rsidP="00435A3E">
            <w:pPr>
              <w:tabs>
                <w:tab w:val="left" w:pos="3900"/>
              </w:tabs>
              <w:jc w:val="both"/>
              <w:rPr>
                <w:del w:id="1547" w:author="user" w:date="2020-11-03T14:42:00Z"/>
              </w:rPr>
            </w:pPr>
            <w:del w:id="1548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1862BE3B" w14:textId="7D861B19" w:rsidR="00435A3E" w:rsidDel="003C1566" w:rsidRDefault="00435A3E" w:rsidP="00435A3E">
            <w:pPr>
              <w:tabs>
                <w:tab w:val="left" w:pos="3900"/>
              </w:tabs>
              <w:jc w:val="center"/>
              <w:rPr>
                <w:del w:id="1549" w:author="user" w:date="2020-11-03T14:42:00Z"/>
              </w:rPr>
            </w:pPr>
            <w:del w:id="1550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1F28AB10" w14:textId="1CCA9315" w:rsidR="00435A3E" w:rsidRPr="00C21C1E" w:rsidDel="003C1566" w:rsidRDefault="00435A3E" w:rsidP="00435A3E">
            <w:pPr>
              <w:tabs>
                <w:tab w:val="left" w:pos="3900"/>
              </w:tabs>
              <w:jc w:val="center"/>
              <w:rPr>
                <w:del w:id="1551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76373F2E" w14:textId="22794FFE" w:rsidR="00435A3E" w:rsidDel="003C1566" w:rsidRDefault="00435A3E" w:rsidP="00435A3E">
            <w:pPr>
              <w:tabs>
                <w:tab w:val="left" w:pos="3900"/>
              </w:tabs>
              <w:jc w:val="center"/>
              <w:rPr>
                <w:del w:id="1552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407FB4A8" w14:textId="18D081E5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53" w:author="user" w:date="2020-11-03T14:42:00Z"/>
                <w:sz w:val="20"/>
              </w:rPr>
            </w:pPr>
            <w:del w:id="155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7E426F10" w14:textId="242EDBF8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55" w:author="user" w:date="2020-11-03T14:42:00Z"/>
                <w:rFonts w:asciiTheme="minorEastAsia" w:hAnsiTheme="minorEastAsia"/>
                <w:sz w:val="20"/>
              </w:rPr>
            </w:pPr>
            <w:del w:id="155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55ABB771" w14:textId="2225F852" w:rsidR="00435A3E" w:rsidRPr="00947A72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57" w:author="user" w:date="2020-11-03T14:42:00Z"/>
                <w:rFonts w:asciiTheme="minorEastAsia" w:hAnsiTheme="minorEastAsia"/>
                <w:sz w:val="20"/>
              </w:rPr>
            </w:pPr>
            <w:del w:id="155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37A942FE" w14:textId="25B42A8C" w:rsidR="00435A3E" w:rsidRPr="00CC76E5" w:rsidDel="003C1566" w:rsidRDefault="00435A3E" w:rsidP="00435A3E">
            <w:pPr>
              <w:tabs>
                <w:tab w:val="left" w:pos="3900"/>
              </w:tabs>
              <w:rPr>
                <w:del w:id="1559" w:author="user" w:date="2020-11-03T14:42:00Z"/>
                <w:sz w:val="20"/>
              </w:rPr>
            </w:pPr>
          </w:p>
        </w:tc>
      </w:tr>
      <w:tr w:rsidR="003130BF" w:rsidRPr="003C589D" w:rsidDel="003C1566" w14:paraId="26DDECB2" w14:textId="0E5BCE64" w:rsidTr="00435A3E">
        <w:trPr>
          <w:gridAfter w:val="1"/>
          <w:wAfter w:w="29" w:type="dxa"/>
          <w:trHeight w:val="70"/>
          <w:jc w:val="center"/>
          <w:del w:id="1560" w:author="user" w:date="2020-11-03T14:42:00Z"/>
        </w:trPr>
        <w:tc>
          <w:tcPr>
            <w:tcW w:w="10210" w:type="dxa"/>
            <w:gridSpan w:val="15"/>
            <w:shd w:val="clear" w:color="auto" w:fill="D9D9D9" w:themeFill="background1" w:themeFillShade="D9"/>
            <w:vAlign w:val="center"/>
          </w:tcPr>
          <w:p w14:paraId="70A93833" w14:textId="61D6F402" w:rsidR="003130BF" w:rsidRPr="003C589D" w:rsidDel="003C1566" w:rsidRDefault="00296C8D" w:rsidP="003130BF">
            <w:pPr>
              <w:tabs>
                <w:tab w:val="left" w:pos="3900"/>
              </w:tabs>
              <w:jc w:val="center"/>
              <w:rPr>
                <w:del w:id="1561" w:author="user" w:date="2020-11-03T14:42:00Z"/>
              </w:rPr>
            </w:pPr>
            <w:del w:id="1562" w:author="user" w:date="2020-11-03T14:42:00Z">
              <w:r w:rsidDel="003C1566">
                <w:rPr>
                  <w:rFonts w:hint="eastAsia"/>
                </w:rPr>
                <w:delText>作業</w:delText>
              </w:r>
              <w:r w:rsidR="003130BF" w:rsidDel="003C1566">
                <w:rPr>
                  <w:rFonts w:hint="eastAsia"/>
                </w:rPr>
                <w:delText>觀摩與實際操作訓練</w:delText>
              </w:r>
            </w:del>
          </w:p>
        </w:tc>
      </w:tr>
      <w:tr w:rsidR="00296C8D" w:rsidRPr="003C589D" w:rsidDel="003C1566" w14:paraId="179DD05C" w14:textId="3D49AAE4" w:rsidTr="00435A3E">
        <w:trPr>
          <w:gridAfter w:val="1"/>
          <w:wAfter w:w="29" w:type="dxa"/>
          <w:trHeight w:val="179"/>
          <w:jc w:val="center"/>
          <w:del w:id="1563" w:author="user" w:date="2020-11-03T14:42:00Z"/>
        </w:trPr>
        <w:tc>
          <w:tcPr>
            <w:tcW w:w="3111" w:type="dxa"/>
            <w:gridSpan w:val="2"/>
            <w:vAlign w:val="center"/>
          </w:tcPr>
          <w:p w14:paraId="2ACE3F5C" w14:textId="4FA9BE25" w:rsidR="00296C8D" w:rsidRPr="003C589D" w:rsidDel="003C1566" w:rsidRDefault="00296C8D" w:rsidP="00296C8D">
            <w:pPr>
              <w:tabs>
                <w:tab w:val="left" w:pos="3900"/>
              </w:tabs>
              <w:jc w:val="center"/>
              <w:rPr>
                <w:del w:id="1564" w:author="user" w:date="2020-11-03T14:42:00Z"/>
              </w:rPr>
            </w:pPr>
            <w:del w:id="1565" w:author="user" w:date="2020-11-03T14:42:00Z">
              <w:r w:rsidDel="003C1566">
                <w:rPr>
                  <w:rFonts w:hint="eastAsia"/>
                </w:rPr>
                <w:delText>項目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456165F8" w14:textId="4C6FEDE5" w:rsidR="00296C8D" w:rsidRPr="003C589D" w:rsidDel="003C1566" w:rsidRDefault="00296C8D" w:rsidP="00296C8D">
            <w:pPr>
              <w:tabs>
                <w:tab w:val="left" w:pos="3900"/>
              </w:tabs>
              <w:jc w:val="center"/>
              <w:rPr>
                <w:del w:id="1566" w:author="user" w:date="2020-11-03T14:42:00Z"/>
              </w:rPr>
            </w:pPr>
            <w:del w:id="1567" w:author="user" w:date="2020-11-03T14:42:00Z">
              <w:r w:rsidDel="003C1566">
                <w:rPr>
                  <w:rFonts w:hint="eastAsia"/>
                </w:rPr>
                <w:delText>預定時程</w:delText>
              </w:r>
            </w:del>
          </w:p>
        </w:tc>
        <w:tc>
          <w:tcPr>
            <w:tcW w:w="1275" w:type="dxa"/>
            <w:gridSpan w:val="2"/>
            <w:vAlign w:val="center"/>
          </w:tcPr>
          <w:p w14:paraId="4491A1C0" w14:textId="75D6E848" w:rsidR="00296C8D" w:rsidRPr="003C589D" w:rsidDel="003C1566" w:rsidRDefault="00296C8D" w:rsidP="00296C8D">
            <w:pPr>
              <w:tabs>
                <w:tab w:val="left" w:pos="3900"/>
              </w:tabs>
              <w:jc w:val="center"/>
              <w:rPr>
                <w:del w:id="1568" w:author="user" w:date="2020-11-03T14:42:00Z"/>
              </w:rPr>
            </w:pPr>
            <w:del w:id="1569" w:author="user" w:date="2020-11-03T14:42:00Z">
              <w:r w:rsidDel="003C1566">
                <w:rPr>
                  <w:rFonts w:hint="eastAsia"/>
                </w:rPr>
                <w:delText>完成日期</w:delText>
              </w:r>
            </w:del>
          </w:p>
        </w:tc>
        <w:tc>
          <w:tcPr>
            <w:tcW w:w="1418" w:type="dxa"/>
            <w:gridSpan w:val="3"/>
            <w:vAlign w:val="center"/>
          </w:tcPr>
          <w:p w14:paraId="21F7279B" w14:textId="3E9A4961" w:rsidR="00296C8D" w:rsidRPr="003C589D" w:rsidDel="003C1566" w:rsidRDefault="00296C8D" w:rsidP="00296C8D">
            <w:pPr>
              <w:tabs>
                <w:tab w:val="left" w:pos="3900"/>
              </w:tabs>
              <w:jc w:val="center"/>
              <w:rPr>
                <w:del w:id="1570" w:author="user" w:date="2020-11-03T14:42:00Z"/>
              </w:rPr>
            </w:pPr>
            <w:del w:id="1571" w:author="user" w:date="2020-11-03T14:42:00Z">
              <w:r w:rsidDel="003C1566">
                <w:rPr>
                  <w:rFonts w:hint="eastAsia"/>
                </w:rPr>
                <w:delText>指導人員</w:delText>
              </w:r>
            </w:del>
          </w:p>
        </w:tc>
        <w:tc>
          <w:tcPr>
            <w:tcW w:w="1276" w:type="dxa"/>
            <w:gridSpan w:val="3"/>
            <w:vAlign w:val="center"/>
          </w:tcPr>
          <w:p w14:paraId="21B72B85" w14:textId="0C2A2884" w:rsidR="00296C8D" w:rsidDel="003C1566" w:rsidRDefault="00296C8D" w:rsidP="00296C8D">
            <w:pPr>
              <w:tabs>
                <w:tab w:val="left" w:pos="3900"/>
              </w:tabs>
              <w:jc w:val="both"/>
              <w:rPr>
                <w:del w:id="1572" w:author="user" w:date="2020-11-03T14:42:00Z"/>
              </w:rPr>
            </w:pPr>
            <w:del w:id="1573" w:author="user" w:date="2020-11-03T14:42:00Z">
              <w:r w:rsidDel="003C1566">
                <w:rPr>
                  <w:rFonts w:hint="eastAsia"/>
                </w:rPr>
                <w:delText>評估結果</w:delText>
              </w:r>
            </w:del>
          </w:p>
        </w:tc>
        <w:tc>
          <w:tcPr>
            <w:tcW w:w="1853" w:type="dxa"/>
            <w:gridSpan w:val="3"/>
            <w:vAlign w:val="center"/>
          </w:tcPr>
          <w:p w14:paraId="0B0D485D" w14:textId="4ECA2DBE" w:rsidR="00296C8D" w:rsidDel="003C1566" w:rsidRDefault="00296C8D" w:rsidP="00296C8D">
            <w:pPr>
              <w:tabs>
                <w:tab w:val="left" w:pos="3900"/>
              </w:tabs>
              <w:jc w:val="center"/>
              <w:rPr>
                <w:del w:id="1574" w:author="user" w:date="2020-11-03T14:42:00Z"/>
              </w:rPr>
            </w:pPr>
            <w:del w:id="1575" w:author="user" w:date="2020-11-03T14:42:00Z">
              <w:r w:rsidDel="003C1566">
                <w:rPr>
                  <w:rFonts w:hint="eastAsia"/>
                </w:rPr>
                <w:delText>備註</w:delText>
              </w:r>
            </w:del>
          </w:p>
        </w:tc>
      </w:tr>
      <w:tr w:rsidR="00DD10D5" w:rsidRPr="003C589D" w:rsidDel="003C1566" w14:paraId="480EDEBE" w14:textId="43ABF74C" w:rsidTr="00DD10D5">
        <w:trPr>
          <w:gridAfter w:val="1"/>
          <w:wAfter w:w="29" w:type="dxa"/>
          <w:trHeight w:val="647"/>
          <w:jc w:val="center"/>
          <w:del w:id="1576" w:author="user" w:date="2020-11-03T14:42:00Z"/>
        </w:trPr>
        <w:tc>
          <w:tcPr>
            <w:tcW w:w="3111" w:type="dxa"/>
            <w:gridSpan w:val="2"/>
            <w:vAlign w:val="center"/>
          </w:tcPr>
          <w:p w14:paraId="1C4F1238" w14:textId="49DE45D1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577" w:author="user" w:date="2020-11-03T14:42:00Z"/>
              </w:rPr>
            </w:pPr>
            <w:del w:id="1578" w:author="user" w:date="2020-11-03T14:42:00Z">
              <w:r w:rsidDel="003C1566">
                <w:rPr>
                  <w:rFonts w:hint="eastAsia"/>
                </w:rPr>
                <w:delText>品管試劑上機操作與分析</w:delText>
              </w:r>
            </w:del>
          </w:p>
          <w:p w14:paraId="207ABC0C" w14:textId="6E069813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579" w:author="user" w:date="2020-11-03T14:42:00Z"/>
              </w:rPr>
            </w:pPr>
            <w:del w:id="1580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R="0007209D" w:rsidDel="003C1566">
                <w:rPr>
                  <w:rFonts w:hint="eastAsia"/>
                </w:rPr>
                <w:delText>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1F8CD9B3" w14:textId="3F327AC3" w:rsidR="00DD10D5" w:rsidDel="003C1566" w:rsidRDefault="00DD10D5" w:rsidP="00DD10D5">
            <w:pPr>
              <w:jc w:val="center"/>
              <w:rPr>
                <w:del w:id="1581" w:author="user" w:date="2020-11-03T14:42:00Z"/>
              </w:rPr>
            </w:pPr>
            <w:del w:id="1582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79886A7C" w14:textId="0E9C65CE" w:rsidR="00DD10D5" w:rsidRPr="003C589D" w:rsidDel="003C1566" w:rsidRDefault="00DD10D5" w:rsidP="00DD10D5">
            <w:pPr>
              <w:tabs>
                <w:tab w:val="left" w:pos="3900"/>
              </w:tabs>
              <w:rPr>
                <w:del w:id="1583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016A1BAD" w14:textId="20FA56F2" w:rsidR="00DD10D5" w:rsidRPr="003C589D" w:rsidDel="003C1566" w:rsidRDefault="00DD10D5" w:rsidP="00DD10D5">
            <w:pPr>
              <w:tabs>
                <w:tab w:val="left" w:pos="3900"/>
              </w:tabs>
              <w:rPr>
                <w:del w:id="1584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5EB45C71" w14:textId="22C5D60B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585" w:author="user" w:date="2020-11-03T14:42:00Z"/>
                <w:sz w:val="20"/>
              </w:rPr>
            </w:pPr>
            <w:del w:id="158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484B356A" w14:textId="1856DDB1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587" w:author="user" w:date="2020-11-03T14:42:00Z"/>
                <w:rFonts w:asciiTheme="minorEastAsia" w:hAnsiTheme="minorEastAsia"/>
                <w:sz w:val="20"/>
              </w:rPr>
            </w:pPr>
            <w:del w:id="158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084D0B10" w14:textId="13485CD3" w:rsidR="00DD10D5" w:rsidDel="003C1566" w:rsidRDefault="00DD10D5" w:rsidP="00DD10D5">
            <w:pPr>
              <w:tabs>
                <w:tab w:val="left" w:pos="3900"/>
              </w:tabs>
              <w:rPr>
                <w:del w:id="1589" w:author="user" w:date="2020-11-03T14:42:00Z"/>
                <w:rFonts w:asciiTheme="minorEastAsia" w:hAnsiTheme="minorEastAsia"/>
              </w:rPr>
            </w:pPr>
            <w:del w:id="159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0EAE1957" w14:textId="5A1DC8C4" w:rsidR="00DD10D5" w:rsidRPr="00CC76E5" w:rsidDel="003C1566" w:rsidRDefault="00DD10D5" w:rsidP="00DD10D5">
            <w:pPr>
              <w:widowControl/>
              <w:rPr>
                <w:del w:id="1591" w:author="user" w:date="2020-11-03T14:42:00Z"/>
                <w:sz w:val="20"/>
              </w:rPr>
            </w:pPr>
          </w:p>
        </w:tc>
      </w:tr>
      <w:tr w:rsidR="00DD10D5" w:rsidRPr="003C589D" w:rsidDel="003C1566" w14:paraId="329E8069" w14:textId="1F402DE6" w:rsidTr="00DD10D5">
        <w:trPr>
          <w:gridAfter w:val="1"/>
          <w:wAfter w:w="29" w:type="dxa"/>
          <w:trHeight w:val="647"/>
          <w:jc w:val="center"/>
          <w:del w:id="1592" w:author="user" w:date="2020-11-03T14:42:00Z"/>
        </w:trPr>
        <w:tc>
          <w:tcPr>
            <w:tcW w:w="3111" w:type="dxa"/>
            <w:gridSpan w:val="2"/>
            <w:vAlign w:val="center"/>
          </w:tcPr>
          <w:p w14:paraId="7D840B71" w14:textId="6AD33709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593" w:author="user" w:date="2020-11-03T14:42:00Z"/>
              </w:rPr>
            </w:pPr>
            <w:del w:id="1594" w:author="user" w:date="2020-11-03T14:42:00Z">
              <w:r w:rsidDel="003C1566">
                <w:rPr>
                  <w:rFonts w:hint="eastAsia"/>
                </w:rPr>
                <w:delText>組織蠟塊切片作業</w:delText>
              </w:r>
            </w:del>
          </w:p>
          <w:p w14:paraId="4DB7E7E2" w14:textId="5F41E589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595" w:author="user" w:date="2020-11-03T14:42:00Z"/>
              </w:rPr>
            </w:pPr>
            <w:del w:id="1596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2347B06E" w14:textId="48EE0A87" w:rsidR="00DD10D5" w:rsidDel="003C1566" w:rsidRDefault="00DD10D5" w:rsidP="00DD10D5">
            <w:pPr>
              <w:jc w:val="center"/>
              <w:rPr>
                <w:del w:id="1597" w:author="user" w:date="2020-11-03T14:42:00Z"/>
              </w:rPr>
            </w:pPr>
            <w:del w:id="1598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104831F2" w14:textId="6F16B8D4" w:rsidR="00DD10D5" w:rsidRPr="003C589D" w:rsidDel="003C1566" w:rsidRDefault="00DD10D5" w:rsidP="00DD10D5">
            <w:pPr>
              <w:tabs>
                <w:tab w:val="left" w:pos="3900"/>
              </w:tabs>
              <w:rPr>
                <w:del w:id="1599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3CB0DD6B" w14:textId="55BD8A69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00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682B16CE" w14:textId="6A858349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01" w:author="user" w:date="2020-11-03T14:42:00Z"/>
                <w:sz w:val="20"/>
              </w:rPr>
            </w:pPr>
            <w:del w:id="160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5816BADF" w14:textId="6DB007CC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03" w:author="user" w:date="2020-11-03T14:42:00Z"/>
                <w:rFonts w:asciiTheme="minorEastAsia" w:hAnsiTheme="minorEastAsia"/>
                <w:sz w:val="20"/>
              </w:rPr>
            </w:pPr>
            <w:del w:id="160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7B0BD546" w14:textId="61A6AF2B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05" w:author="user" w:date="2020-11-03T14:42:00Z"/>
              </w:rPr>
            </w:pPr>
            <w:del w:id="160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1001DD96" w14:textId="529AFF47" w:rsidR="00DD10D5" w:rsidRPr="00CC76E5" w:rsidDel="003C1566" w:rsidRDefault="00DD10D5" w:rsidP="00DD10D5">
            <w:pPr>
              <w:tabs>
                <w:tab w:val="left" w:pos="3900"/>
              </w:tabs>
              <w:rPr>
                <w:del w:id="1607" w:author="user" w:date="2020-11-03T14:42:00Z"/>
                <w:sz w:val="20"/>
              </w:rPr>
            </w:pPr>
          </w:p>
        </w:tc>
      </w:tr>
      <w:tr w:rsidR="00DD10D5" w:rsidRPr="003C589D" w:rsidDel="003C1566" w14:paraId="7FA5278B" w14:textId="6F417356" w:rsidTr="00DD10D5">
        <w:trPr>
          <w:gridAfter w:val="1"/>
          <w:wAfter w:w="29" w:type="dxa"/>
          <w:trHeight w:val="647"/>
          <w:jc w:val="center"/>
          <w:del w:id="1608" w:author="user" w:date="2020-11-03T14:42:00Z"/>
        </w:trPr>
        <w:tc>
          <w:tcPr>
            <w:tcW w:w="3111" w:type="dxa"/>
            <w:gridSpan w:val="2"/>
            <w:vAlign w:val="center"/>
          </w:tcPr>
          <w:p w14:paraId="05B10979" w14:textId="1B4AC916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609" w:author="user" w:date="2020-11-03T14:42:00Z"/>
              </w:rPr>
            </w:pPr>
            <w:del w:id="1610" w:author="user" w:date="2020-11-03T14:42:00Z">
              <w:r w:rsidDel="003C1566">
                <w:rPr>
                  <w:rFonts w:hint="eastAsia"/>
                </w:rPr>
                <w:delText>HE Stain</w:delText>
              </w:r>
              <w:r w:rsidDel="003C1566">
                <w:delText xml:space="preserve"> </w:delText>
              </w:r>
              <w:r w:rsidDel="003C1566">
                <w:rPr>
                  <w:rFonts w:hint="eastAsia"/>
                </w:rPr>
                <w:delText>操作</w:delText>
              </w:r>
            </w:del>
          </w:p>
          <w:p w14:paraId="73C52BD0" w14:textId="66D1F73D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611" w:author="user" w:date="2020-11-03T14:42:00Z"/>
              </w:rPr>
            </w:pPr>
            <w:del w:id="1612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6E2EC7FD" w14:textId="0B584D53" w:rsidR="00DD10D5" w:rsidDel="003C1566" w:rsidRDefault="00DD10D5" w:rsidP="00DD10D5">
            <w:pPr>
              <w:jc w:val="center"/>
              <w:rPr>
                <w:del w:id="1613" w:author="user" w:date="2020-11-03T14:42:00Z"/>
              </w:rPr>
            </w:pPr>
            <w:del w:id="1614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13BB37D0" w14:textId="559B13A3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15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1058E6A1" w14:textId="394D2DAE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16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3D946D94" w14:textId="497FFA6A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17" w:author="user" w:date="2020-11-03T14:42:00Z"/>
                <w:sz w:val="20"/>
              </w:rPr>
            </w:pPr>
            <w:del w:id="161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023C9E5C" w14:textId="6D7A5548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19" w:author="user" w:date="2020-11-03T14:42:00Z"/>
                <w:rFonts w:asciiTheme="minorEastAsia" w:hAnsiTheme="minorEastAsia"/>
                <w:sz w:val="20"/>
              </w:rPr>
            </w:pPr>
            <w:del w:id="162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6A93EFDC" w14:textId="2C2FC5D0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21" w:author="user" w:date="2020-11-03T14:42:00Z"/>
              </w:rPr>
            </w:pPr>
            <w:del w:id="162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4865ACDB" w14:textId="3FC47821" w:rsidR="00DD10D5" w:rsidRPr="00CC76E5" w:rsidDel="003C1566" w:rsidRDefault="00DD10D5" w:rsidP="00DD10D5">
            <w:pPr>
              <w:tabs>
                <w:tab w:val="left" w:pos="3900"/>
              </w:tabs>
              <w:rPr>
                <w:del w:id="1623" w:author="user" w:date="2020-11-03T14:42:00Z"/>
                <w:sz w:val="20"/>
              </w:rPr>
            </w:pPr>
          </w:p>
        </w:tc>
      </w:tr>
      <w:tr w:rsidR="00DD10D5" w:rsidRPr="003C589D" w:rsidDel="003C1566" w14:paraId="63D26459" w14:textId="668E6949" w:rsidTr="00DD10D5">
        <w:trPr>
          <w:gridAfter w:val="1"/>
          <w:wAfter w:w="29" w:type="dxa"/>
          <w:trHeight w:val="647"/>
          <w:jc w:val="center"/>
          <w:del w:id="1624" w:author="user" w:date="2020-11-03T14:42:00Z"/>
        </w:trPr>
        <w:tc>
          <w:tcPr>
            <w:tcW w:w="3111" w:type="dxa"/>
            <w:gridSpan w:val="2"/>
            <w:vAlign w:val="center"/>
          </w:tcPr>
          <w:p w14:paraId="7DEB0577" w14:textId="7AE58895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625" w:author="user" w:date="2020-11-03T14:42:00Z"/>
              </w:rPr>
            </w:pPr>
            <w:del w:id="1626" w:author="user" w:date="2020-11-03T14:42:00Z">
              <w:r w:rsidDel="003C1566">
                <w:rPr>
                  <w:rFonts w:hint="eastAsia"/>
                </w:rPr>
                <w:delText xml:space="preserve">IHC Stain </w:delText>
              </w:r>
              <w:r w:rsidDel="003C1566">
                <w:rPr>
                  <w:rFonts w:hint="eastAsia"/>
                </w:rPr>
                <w:delText>操作</w:delText>
              </w:r>
            </w:del>
          </w:p>
          <w:p w14:paraId="3C3D9DBE" w14:textId="01D8CDE6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627" w:author="user" w:date="2020-11-03T14:42:00Z"/>
              </w:rPr>
            </w:pPr>
            <w:del w:id="1628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22D95113" w14:textId="2B653C5A" w:rsidR="00DD10D5" w:rsidDel="003C1566" w:rsidRDefault="00DD10D5" w:rsidP="00DD10D5">
            <w:pPr>
              <w:jc w:val="center"/>
              <w:rPr>
                <w:del w:id="1629" w:author="user" w:date="2020-11-03T14:42:00Z"/>
              </w:rPr>
            </w:pPr>
            <w:del w:id="1630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06081195" w14:textId="65C90BFB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31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7E974622" w14:textId="6CDD7A5E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32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0C6A91B9" w14:textId="7846A33D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33" w:author="user" w:date="2020-11-03T14:42:00Z"/>
                <w:sz w:val="20"/>
              </w:rPr>
            </w:pPr>
            <w:del w:id="163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6F6513FC" w14:textId="6FCEDF25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35" w:author="user" w:date="2020-11-03T14:42:00Z"/>
                <w:rFonts w:asciiTheme="minorEastAsia" w:hAnsiTheme="minorEastAsia"/>
                <w:sz w:val="20"/>
              </w:rPr>
            </w:pPr>
            <w:del w:id="163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13BCAA14" w14:textId="20B243A9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37" w:author="user" w:date="2020-11-03T14:42:00Z"/>
              </w:rPr>
            </w:pPr>
            <w:del w:id="163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47D57ABC" w14:textId="71DA80DC" w:rsidR="00DD10D5" w:rsidRPr="00CC76E5" w:rsidDel="003C1566" w:rsidRDefault="00DD10D5" w:rsidP="00DD10D5">
            <w:pPr>
              <w:tabs>
                <w:tab w:val="left" w:pos="3900"/>
              </w:tabs>
              <w:spacing w:line="280" w:lineRule="exact"/>
              <w:rPr>
                <w:del w:id="1639" w:author="user" w:date="2020-11-03T14:42:00Z"/>
                <w:sz w:val="20"/>
              </w:rPr>
            </w:pPr>
          </w:p>
        </w:tc>
      </w:tr>
      <w:tr w:rsidR="00DD10D5" w:rsidRPr="003C589D" w:rsidDel="003C1566" w14:paraId="3D2FED98" w14:textId="7BC14CD6" w:rsidTr="00DD10D5">
        <w:trPr>
          <w:gridAfter w:val="1"/>
          <w:wAfter w:w="29" w:type="dxa"/>
          <w:trHeight w:val="647"/>
          <w:jc w:val="center"/>
          <w:del w:id="1640" w:author="user" w:date="2020-11-03T14:42:00Z"/>
        </w:trPr>
        <w:tc>
          <w:tcPr>
            <w:tcW w:w="3111" w:type="dxa"/>
            <w:gridSpan w:val="2"/>
            <w:vAlign w:val="center"/>
          </w:tcPr>
          <w:p w14:paraId="1960934F" w14:textId="23DF0C6D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641" w:author="user" w:date="2020-11-03T14:42:00Z"/>
              </w:rPr>
            </w:pPr>
            <w:del w:id="1642" w:author="user" w:date="2020-11-03T14:42:00Z">
              <w:r w:rsidDel="003C1566">
                <w:rPr>
                  <w:rFonts w:hint="eastAsia"/>
                </w:rPr>
                <w:delText>I</w:delText>
              </w:r>
              <w:r w:rsidRPr="00296C8D" w:rsidDel="003C1566">
                <w:delText>n situ hybridization</w:delText>
              </w:r>
              <w:r w:rsidDel="003C1566">
                <w:rPr>
                  <w:rFonts w:hint="eastAsia"/>
                </w:rPr>
                <w:delText>操作</w:delText>
              </w:r>
            </w:del>
          </w:p>
          <w:p w14:paraId="29000389" w14:textId="78E2C307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643" w:author="user" w:date="2020-11-03T14:42:00Z"/>
              </w:rPr>
            </w:pPr>
            <w:del w:id="1644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00945D57" w14:textId="5BC1F27A" w:rsidR="00DD10D5" w:rsidDel="003C1566" w:rsidRDefault="00DD10D5" w:rsidP="00DD10D5">
            <w:pPr>
              <w:jc w:val="center"/>
              <w:rPr>
                <w:del w:id="1645" w:author="user" w:date="2020-11-03T14:42:00Z"/>
              </w:rPr>
            </w:pPr>
            <w:del w:id="1646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56CD796B" w14:textId="3A801A9F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47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23B7DB29" w14:textId="5F8A199B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48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5F5F784D" w14:textId="7280F788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49" w:author="user" w:date="2020-11-03T14:42:00Z"/>
                <w:sz w:val="20"/>
              </w:rPr>
            </w:pPr>
            <w:del w:id="165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6C971BF4" w14:textId="50CBC3E7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51" w:author="user" w:date="2020-11-03T14:42:00Z"/>
                <w:rFonts w:asciiTheme="minorEastAsia" w:hAnsiTheme="minorEastAsia"/>
                <w:sz w:val="20"/>
              </w:rPr>
            </w:pPr>
            <w:del w:id="165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7C1854C0" w14:textId="521F4131" w:rsidR="00DD10D5" w:rsidDel="003C1566" w:rsidRDefault="00DD10D5" w:rsidP="00DD10D5">
            <w:pPr>
              <w:tabs>
                <w:tab w:val="left" w:pos="3900"/>
              </w:tabs>
              <w:rPr>
                <w:del w:id="1653" w:author="user" w:date="2020-11-03T14:42:00Z"/>
                <w:rFonts w:asciiTheme="minorEastAsia" w:hAnsiTheme="minorEastAsia"/>
              </w:rPr>
            </w:pPr>
            <w:del w:id="165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4C78465B" w14:textId="1414C474" w:rsidR="00DD10D5" w:rsidRPr="00CC76E5" w:rsidDel="003C1566" w:rsidRDefault="00DD10D5" w:rsidP="00DD10D5">
            <w:pPr>
              <w:widowControl/>
              <w:spacing w:line="280" w:lineRule="exact"/>
              <w:rPr>
                <w:del w:id="1655" w:author="user" w:date="2020-11-03T14:42:00Z"/>
                <w:sz w:val="20"/>
              </w:rPr>
            </w:pPr>
          </w:p>
        </w:tc>
      </w:tr>
      <w:tr w:rsidR="00DD10D5" w:rsidRPr="003C589D" w:rsidDel="003C1566" w14:paraId="74BD6297" w14:textId="465FF680" w:rsidTr="00DD10D5">
        <w:trPr>
          <w:gridAfter w:val="1"/>
          <w:wAfter w:w="29" w:type="dxa"/>
          <w:trHeight w:val="647"/>
          <w:jc w:val="center"/>
          <w:del w:id="1656" w:author="user" w:date="2020-11-03T14:42:00Z"/>
        </w:trPr>
        <w:tc>
          <w:tcPr>
            <w:tcW w:w="3111" w:type="dxa"/>
            <w:gridSpan w:val="2"/>
            <w:vAlign w:val="center"/>
          </w:tcPr>
          <w:p w14:paraId="72BAC691" w14:textId="3CA6C94D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657" w:author="user" w:date="2020-11-03T14:42:00Z"/>
              </w:rPr>
            </w:pPr>
            <w:del w:id="1658" w:author="user" w:date="2020-11-03T14:42:00Z">
              <w:r w:rsidDel="003C1566">
                <w:rPr>
                  <w:rFonts w:hint="eastAsia"/>
                </w:rPr>
                <w:delText>抽血流程與實際作業</w:delText>
              </w:r>
            </w:del>
          </w:p>
          <w:p w14:paraId="0260AD87" w14:textId="2554BA41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659" w:author="user" w:date="2020-11-03T14:42:00Z"/>
              </w:rPr>
            </w:pPr>
            <w:del w:id="1660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51EDC977" w14:textId="51CB36FA" w:rsidR="00DD10D5" w:rsidDel="003C1566" w:rsidRDefault="00DD10D5" w:rsidP="00DD10D5">
            <w:pPr>
              <w:jc w:val="center"/>
              <w:rPr>
                <w:del w:id="1661" w:author="user" w:date="2020-11-03T14:42:00Z"/>
              </w:rPr>
            </w:pPr>
            <w:del w:id="1662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2A56C7A1" w14:textId="7C08EA16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63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5E353D75" w14:textId="7D0942F4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64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3B83A6C4" w14:textId="14ECB07B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65" w:author="user" w:date="2020-11-03T14:42:00Z"/>
                <w:sz w:val="20"/>
              </w:rPr>
            </w:pPr>
            <w:del w:id="166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44A1914F" w14:textId="11F7CC44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67" w:author="user" w:date="2020-11-03T14:42:00Z"/>
                <w:rFonts w:asciiTheme="minorEastAsia" w:hAnsiTheme="minorEastAsia"/>
                <w:sz w:val="20"/>
              </w:rPr>
            </w:pPr>
            <w:del w:id="166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055050F4" w14:textId="5E20B61A" w:rsidR="00DD10D5" w:rsidDel="003C1566" w:rsidRDefault="00DD10D5" w:rsidP="00DD10D5">
            <w:pPr>
              <w:tabs>
                <w:tab w:val="left" w:pos="3900"/>
              </w:tabs>
              <w:rPr>
                <w:del w:id="1669" w:author="user" w:date="2020-11-03T14:42:00Z"/>
                <w:rFonts w:asciiTheme="minorEastAsia" w:hAnsiTheme="minorEastAsia"/>
              </w:rPr>
            </w:pPr>
            <w:del w:id="167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753E5E87" w14:textId="27F6E946" w:rsidR="00DD10D5" w:rsidRPr="00CC76E5" w:rsidDel="003C1566" w:rsidRDefault="00DD10D5" w:rsidP="00DD10D5">
            <w:pPr>
              <w:widowControl/>
              <w:rPr>
                <w:del w:id="1671" w:author="user" w:date="2020-11-03T14:42:00Z"/>
                <w:sz w:val="20"/>
              </w:rPr>
            </w:pPr>
          </w:p>
        </w:tc>
      </w:tr>
      <w:tr w:rsidR="00DD10D5" w:rsidRPr="003C589D" w:rsidDel="003C1566" w14:paraId="45DBEF0F" w14:textId="69B0146F" w:rsidTr="00DD10D5">
        <w:trPr>
          <w:gridAfter w:val="1"/>
          <w:wAfter w:w="29" w:type="dxa"/>
          <w:trHeight w:val="647"/>
          <w:jc w:val="center"/>
          <w:del w:id="1672" w:author="user" w:date="2020-11-03T14:42:00Z"/>
        </w:trPr>
        <w:tc>
          <w:tcPr>
            <w:tcW w:w="3111" w:type="dxa"/>
            <w:gridSpan w:val="2"/>
            <w:vAlign w:val="center"/>
          </w:tcPr>
          <w:p w14:paraId="207C3D4F" w14:textId="59BDB678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673" w:author="user" w:date="2020-11-03T14:42:00Z"/>
              </w:rPr>
            </w:pPr>
            <w:del w:id="1674" w:author="user" w:date="2020-11-03T14:42:00Z">
              <w:r w:rsidDel="003C1566">
                <w:rPr>
                  <w:rFonts w:hint="eastAsia"/>
                </w:rPr>
                <w:delText>核酸萃取作業</w:delText>
              </w:r>
            </w:del>
          </w:p>
          <w:p w14:paraId="5948BC51" w14:textId="684E8562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675" w:author="user" w:date="2020-11-03T14:42:00Z"/>
              </w:rPr>
            </w:pPr>
            <w:del w:id="1676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566D473E" w14:textId="3772BC90" w:rsidR="00DD10D5" w:rsidDel="003C1566" w:rsidRDefault="00DD10D5" w:rsidP="00DD10D5">
            <w:pPr>
              <w:jc w:val="center"/>
              <w:rPr>
                <w:del w:id="1677" w:author="user" w:date="2020-11-03T14:42:00Z"/>
              </w:rPr>
            </w:pPr>
            <w:del w:id="1678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3952EADE" w14:textId="47B8C431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79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3D091C38" w14:textId="164B6A83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80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218C5475" w14:textId="0A4E5189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81" w:author="user" w:date="2020-11-03T14:42:00Z"/>
                <w:sz w:val="20"/>
              </w:rPr>
            </w:pPr>
            <w:del w:id="168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1F90C441" w14:textId="3F1DF493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83" w:author="user" w:date="2020-11-03T14:42:00Z"/>
                <w:rFonts w:asciiTheme="minorEastAsia" w:hAnsiTheme="minorEastAsia"/>
                <w:sz w:val="20"/>
              </w:rPr>
            </w:pPr>
            <w:del w:id="168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0FC5AA7D" w14:textId="17780803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85" w:author="user" w:date="2020-11-03T14:42:00Z"/>
              </w:rPr>
            </w:pPr>
            <w:del w:id="168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2D2A2BB8" w14:textId="72D8292A" w:rsidR="00DD10D5" w:rsidRPr="00CC76E5" w:rsidDel="003C1566" w:rsidRDefault="00DD10D5" w:rsidP="00DD10D5">
            <w:pPr>
              <w:tabs>
                <w:tab w:val="left" w:pos="3900"/>
              </w:tabs>
              <w:spacing w:line="280" w:lineRule="exact"/>
              <w:rPr>
                <w:del w:id="1687" w:author="user" w:date="2020-11-03T14:42:00Z"/>
                <w:sz w:val="20"/>
              </w:rPr>
            </w:pPr>
          </w:p>
        </w:tc>
      </w:tr>
      <w:tr w:rsidR="00DD10D5" w:rsidRPr="003C589D" w:rsidDel="003C1566" w14:paraId="61C89097" w14:textId="1EAA3ADD" w:rsidTr="00DD10D5">
        <w:trPr>
          <w:gridAfter w:val="1"/>
          <w:wAfter w:w="29" w:type="dxa"/>
          <w:trHeight w:val="647"/>
          <w:jc w:val="center"/>
          <w:del w:id="1688" w:author="user" w:date="2020-11-03T14:42:00Z"/>
        </w:trPr>
        <w:tc>
          <w:tcPr>
            <w:tcW w:w="3111" w:type="dxa"/>
            <w:gridSpan w:val="2"/>
            <w:vAlign w:val="center"/>
          </w:tcPr>
          <w:p w14:paraId="216EFBA7" w14:textId="401FE449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689" w:author="user" w:date="2020-11-03T14:42:00Z"/>
              </w:rPr>
            </w:pPr>
            <w:del w:id="1690" w:author="user" w:date="2020-11-03T14:42:00Z">
              <w:r w:rsidDel="003C1566">
                <w:rPr>
                  <w:rFonts w:hint="eastAsia"/>
                </w:rPr>
                <w:delText>核酸放大作業</w:delText>
              </w:r>
            </w:del>
          </w:p>
          <w:p w14:paraId="39B8EA0B" w14:textId="53612D0F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691" w:author="user" w:date="2020-11-03T14:42:00Z"/>
              </w:rPr>
            </w:pPr>
            <w:del w:id="1692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05F78091" w14:textId="6DF27889" w:rsidR="00DD10D5" w:rsidDel="003C1566" w:rsidRDefault="00DD10D5" w:rsidP="00DD10D5">
            <w:pPr>
              <w:jc w:val="center"/>
              <w:rPr>
                <w:del w:id="1693" w:author="user" w:date="2020-11-03T14:42:00Z"/>
              </w:rPr>
            </w:pPr>
            <w:del w:id="1694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030BE29E" w14:textId="0A071F4D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95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7A0173C1" w14:textId="4E488671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96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24C2A156" w14:textId="5E64656B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97" w:author="user" w:date="2020-11-03T14:42:00Z"/>
                <w:sz w:val="20"/>
              </w:rPr>
            </w:pPr>
            <w:del w:id="169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59B43223" w14:textId="5756BF1A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99" w:author="user" w:date="2020-11-03T14:42:00Z"/>
                <w:rFonts w:asciiTheme="minorEastAsia" w:hAnsiTheme="minorEastAsia"/>
                <w:sz w:val="20"/>
              </w:rPr>
            </w:pPr>
            <w:del w:id="170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70F45702" w14:textId="3EEC3DB0" w:rsidR="00DD10D5" w:rsidRPr="003C589D" w:rsidDel="003C1566" w:rsidRDefault="00DD10D5" w:rsidP="00DD10D5">
            <w:pPr>
              <w:tabs>
                <w:tab w:val="left" w:pos="3900"/>
              </w:tabs>
              <w:rPr>
                <w:del w:id="1701" w:author="user" w:date="2020-11-03T14:42:00Z"/>
              </w:rPr>
            </w:pPr>
            <w:del w:id="170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68BACFF3" w14:textId="08076494" w:rsidR="00DD10D5" w:rsidRPr="00CC76E5" w:rsidDel="003C1566" w:rsidRDefault="00DD10D5" w:rsidP="00DD10D5">
            <w:pPr>
              <w:tabs>
                <w:tab w:val="left" w:pos="3900"/>
              </w:tabs>
              <w:spacing w:line="260" w:lineRule="exact"/>
              <w:rPr>
                <w:del w:id="1703" w:author="user" w:date="2020-11-03T14:42:00Z"/>
                <w:sz w:val="20"/>
              </w:rPr>
            </w:pPr>
          </w:p>
        </w:tc>
      </w:tr>
      <w:tr w:rsidR="00DD10D5" w:rsidRPr="003C589D" w:rsidDel="003C1566" w14:paraId="7CEFD660" w14:textId="13910667" w:rsidTr="00DD10D5">
        <w:trPr>
          <w:gridAfter w:val="1"/>
          <w:wAfter w:w="29" w:type="dxa"/>
          <w:trHeight w:val="647"/>
          <w:jc w:val="center"/>
          <w:del w:id="1704" w:author="user" w:date="2020-11-03T14:42:00Z"/>
        </w:trPr>
        <w:tc>
          <w:tcPr>
            <w:tcW w:w="3111" w:type="dxa"/>
            <w:gridSpan w:val="2"/>
            <w:vAlign w:val="center"/>
          </w:tcPr>
          <w:p w14:paraId="665FDF99" w14:textId="50AA265A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705" w:author="user" w:date="2020-11-03T14:42:00Z"/>
              </w:rPr>
            </w:pPr>
            <w:del w:id="1706" w:author="user" w:date="2020-11-03T14:42:00Z">
              <w:r w:rsidDel="003C1566">
                <w:rPr>
                  <w:rFonts w:hint="eastAsia"/>
                </w:rPr>
                <w:delText>檢驗結果初步判讀</w:delText>
              </w:r>
            </w:del>
          </w:p>
          <w:p w14:paraId="0711DC42" w14:textId="7BC7E340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707" w:author="user" w:date="2020-11-03T14:42:00Z"/>
              </w:rPr>
            </w:pPr>
            <w:del w:id="1708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533B8420" w14:textId="1A9D469C" w:rsidR="00DD10D5" w:rsidDel="003C1566" w:rsidRDefault="00DD10D5" w:rsidP="00DD10D5">
            <w:pPr>
              <w:jc w:val="center"/>
              <w:rPr>
                <w:del w:id="1709" w:author="user" w:date="2020-11-03T14:42:00Z"/>
              </w:rPr>
            </w:pPr>
            <w:del w:id="1710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2D48A9A6" w14:textId="1EAA8E10" w:rsidR="00DD10D5" w:rsidRPr="003C589D" w:rsidDel="003C1566" w:rsidRDefault="00DD10D5" w:rsidP="00DD10D5">
            <w:pPr>
              <w:tabs>
                <w:tab w:val="left" w:pos="3900"/>
              </w:tabs>
              <w:rPr>
                <w:del w:id="1711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57A11FF8" w14:textId="1018C8EB" w:rsidR="00DD10D5" w:rsidRPr="003C589D" w:rsidDel="003C1566" w:rsidRDefault="00DD10D5" w:rsidP="00DD10D5">
            <w:pPr>
              <w:tabs>
                <w:tab w:val="left" w:pos="3900"/>
              </w:tabs>
              <w:rPr>
                <w:del w:id="1712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5B543EB0" w14:textId="3EE74695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713" w:author="user" w:date="2020-11-03T14:42:00Z"/>
                <w:sz w:val="20"/>
              </w:rPr>
            </w:pPr>
            <w:del w:id="171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49F5DEB9" w14:textId="0C21E850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715" w:author="user" w:date="2020-11-03T14:42:00Z"/>
                <w:rFonts w:asciiTheme="minorEastAsia" w:hAnsiTheme="minorEastAsia"/>
                <w:sz w:val="20"/>
              </w:rPr>
            </w:pPr>
            <w:del w:id="171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786E318D" w14:textId="0FFF682E" w:rsidR="00DD10D5" w:rsidRPr="003C589D" w:rsidDel="003C1566" w:rsidRDefault="00DD10D5" w:rsidP="00DD10D5">
            <w:pPr>
              <w:tabs>
                <w:tab w:val="left" w:pos="3900"/>
              </w:tabs>
              <w:rPr>
                <w:del w:id="1717" w:author="user" w:date="2020-11-03T14:42:00Z"/>
              </w:rPr>
            </w:pPr>
            <w:del w:id="171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366FDFF7" w14:textId="544C70D2" w:rsidR="00DD10D5" w:rsidRPr="00CC76E5" w:rsidDel="003C1566" w:rsidRDefault="00DD10D5" w:rsidP="00DD10D5">
            <w:pPr>
              <w:tabs>
                <w:tab w:val="left" w:pos="3900"/>
              </w:tabs>
              <w:rPr>
                <w:del w:id="1719" w:author="user" w:date="2020-11-03T14:42:00Z"/>
                <w:sz w:val="20"/>
              </w:rPr>
            </w:pPr>
          </w:p>
        </w:tc>
      </w:tr>
      <w:tr w:rsidR="00DD10D5" w:rsidRPr="003C589D" w:rsidDel="003C1566" w14:paraId="50E91971" w14:textId="7CFB10F5" w:rsidTr="00DD10D5">
        <w:trPr>
          <w:gridAfter w:val="1"/>
          <w:wAfter w:w="29" w:type="dxa"/>
          <w:trHeight w:val="647"/>
          <w:jc w:val="center"/>
          <w:del w:id="1720" w:author="user" w:date="2020-11-03T14:42:00Z"/>
        </w:trPr>
        <w:tc>
          <w:tcPr>
            <w:tcW w:w="3111" w:type="dxa"/>
            <w:gridSpan w:val="2"/>
            <w:vAlign w:val="center"/>
          </w:tcPr>
          <w:p w14:paraId="1800244D" w14:textId="580246AC" w:rsidR="00DD10D5" w:rsidDel="003C1566" w:rsidRDefault="00DD10D5" w:rsidP="00DD10D5">
            <w:pPr>
              <w:tabs>
                <w:tab w:val="left" w:pos="3900"/>
              </w:tabs>
              <w:spacing w:line="280" w:lineRule="exact"/>
              <w:jc w:val="both"/>
              <w:rPr>
                <w:del w:id="1721" w:author="user" w:date="2020-11-03T14:42:00Z"/>
              </w:rPr>
            </w:pPr>
            <w:del w:id="1722" w:author="user" w:date="2020-11-03T14:42:00Z">
              <w:r w:rsidDel="003C1566">
                <w:rPr>
                  <w:rFonts w:hint="eastAsia"/>
                </w:rPr>
                <w:delText>院內檢驗系統操作</w:delText>
              </w:r>
              <w:r w:rsidDel="003C1566">
                <w:rPr>
                  <w:rFonts w:hint="eastAsia"/>
                </w:rPr>
                <w:delText>-</w:delText>
              </w:r>
              <w:r w:rsidDel="003C1566">
                <w:rPr>
                  <w:rFonts w:hint="eastAsia"/>
                </w:rPr>
                <w:delText>檢驗結果輸入、報告查詢</w:delText>
              </w:r>
            </w:del>
          </w:p>
          <w:p w14:paraId="587D6886" w14:textId="134F124B" w:rsidR="00DD10D5" w:rsidDel="003C1566" w:rsidRDefault="00DD10D5" w:rsidP="00DD10D5">
            <w:pPr>
              <w:tabs>
                <w:tab w:val="left" w:pos="3900"/>
              </w:tabs>
              <w:spacing w:line="280" w:lineRule="exact"/>
              <w:jc w:val="both"/>
              <w:rPr>
                <w:del w:id="1723" w:author="user" w:date="2020-11-03T14:42:00Z"/>
              </w:rPr>
            </w:pPr>
            <w:del w:id="1724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5E1FD29E" w14:textId="5B56AE3A" w:rsidR="00DD10D5" w:rsidDel="003C1566" w:rsidRDefault="00DD10D5" w:rsidP="00DD10D5">
            <w:pPr>
              <w:jc w:val="center"/>
              <w:rPr>
                <w:del w:id="1725" w:author="user" w:date="2020-11-03T14:42:00Z"/>
              </w:rPr>
            </w:pPr>
            <w:del w:id="1726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05DFCD7F" w14:textId="2766D824" w:rsidR="00DD10D5" w:rsidRPr="003C589D" w:rsidDel="003C1566" w:rsidRDefault="00DD10D5" w:rsidP="00DD10D5">
            <w:pPr>
              <w:tabs>
                <w:tab w:val="left" w:pos="3900"/>
              </w:tabs>
              <w:rPr>
                <w:del w:id="1727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75DB294C" w14:textId="2F7E943A" w:rsidR="00DD10D5" w:rsidRPr="003C589D" w:rsidDel="003C1566" w:rsidRDefault="00DD10D5" w:rsidP="00DD10D5">
            <w:pPr>
              <w:tabs>
                <w:tab w:val="left" w:pos="3900"/>
              </w:tabs>
              <w:rPr>
                <w:del w:id="1728" w:author="user" w:date="2020-11-03T14:42:00Z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73CC303B" w14:textId="4C592702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729" w:author="user" w:date="2020-11-03T14:42:00Z"/>
                <w:sz w:val="20"/>
              </w:rPr>
            </w:pPr>
            <w:del w:id="173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7B634FBA" w14:textId="405AADB5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731" w:author="user" w:date="2020-11-03T14:42:00Z"/>
                <w:rFonts w:asciiTheme="minorEastAsia" w:hAnsiTheme="minorEastAsia"/>
                <w:sz w:val="20"/>
              </w:rPr>
            </w:pPr>
            <w:del w:id="173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2BF67BFF" w14:textId="30EDF470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733" w:author="user" w:date="2020-11-03T14:42:00Z"/>
                <w:rFonts w:asciiTheme="minorEastAsia" w:hAnsiTheme="minorEastAsia"/>
              </w:rPr>
            </w:pPr>
            <w:del w:id="173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29FFAEFE" w14:textId="33C739A4" w:rsidR="00DD10D5" w:rsidRPr="00CC76E5" w:rsidDel="003C1566" w:rsidRDefault="00DD10D5" w:rsidP="00DD10D5">
            <w:pPr>
              <w:widowControl/>
              <w:rPr>
                <w:del w:id="1735" w:author="user" w:date="2020-11-03T14:42:00Z"/>
                <w:sz w:val="20"/>
              </w:rPr>
            </w:pPr>
          </w:p>
        </w:tc>
      </w:tr>
    </w:tbl>
    <w:p w14:paraId="1981F5B8" w14:textId="5A96BA34" w:rsidR="00973C09" w:rsidDel="007621D7" w:rsidRDefault="00973C09" w:rsidP="00973C09">
      <w:pPr>
        <w:tabs>
          <w:tab w:val="left" w:pos="3900"/>
        </w:tabs>
        <w:rPr>
          <w:del w:id="1736" w:author="user" w:date="2020-11-03T14:53:00Z"/>
          <w:sz w:val="28"/>
        </w:rPr>
      </w:pPr>
    </w:p>
    <w:tbl>
      <w:tblPr>
        <w:tblStyle w:val="a9"/>
        <w:tblW w:w="10207" w:type="dxa"/>
        <w:jc w:val="center"/>
        <w:tblLook w:val="04A0" w:firstRow="1" w:lastRow="0" w:firstColumn="1" w:lastColumn="0" w:noHBand="0" w:noVBand="1"/>
        <w:tblPrChange w:id="1737" w:author="user" w:date="2020-11-03T15:35:00Z">
          <w:tblPr>
            <w:tblStyle w:val="a9"/>
            <w:tblW w:w="10207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980"/>
        <w:gridCol w:w="8227"/>
        <w:tblGridChange w:id="1738">
          <w:tblGrid>
            <w:gridCol w:w="2127"/>
            <w:gridCol w:w="8080"/>
          </w:tblGrid>
        </w:tblGridChange>
      </w:tblGrid>
      <w:tr w:rsidR="005635A9" w14:paraId="012EBE7E" w14:textId="77777777" w:rsidTr="00C06895">
        <w:trPr>
          <w:trHeight w:val="1020"/>
          <w:jc w:val="center"/>
          <w:trPrChange w:id="1739" w:author="user" w:date="2020-11-03T15:35:00Z">
            <w:trPr>
              <w:trHeight w:val="2122"/>
              <w:jc w:val="center"/>
            </w:trPr>
          </w:trPrChange>
        </w:trPr>
        <w:tc>
          <w:tcPr>
            <w:tcW w:w="1980" w:type="dxa"/>
            <w:vAlign w:val="center"/>
            <w:tcPrChange w:id="1740" w:author="user" w:date="2020-11-03T15:35:00Z">
              <w:tcPr>
                <w:tcW w:w="2127" w:type="dxa"/>
                <w:vAlign w:val="center"/>
              </w:tcPr>
            </w:tcPrChange>
          </w:tcPr>
          <w:p w14:paraId="29BC5C60" w14:textId="77777777" w:rsidR="005635A9" w:rsidRDefault="005635A9" w:rsidP="00AB2AE1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指導人員評語</w:t>
            </w:r>
          </w:p>
        </w:tc>
        <w:tc>
          <w:tcPr>
            <w:tcW w:w="8227" w:type="dxa"/>
            <w:tcPrChange w:id="1741" w:author="user" w:date="2020-11-03T15:35:00Z">
              <w:tcPr>
                <w:tcW w:w="8080" w:type="dxa"/>
              </w:tcPr>
            </w:tcPrChange>
          </w:tcPr>
          <w:p w14:paraId="3A30A21F" w14:textId="6201F897" w:rsidR="005635A9" w:rsidDel="007621D7" w:rsidRDefault="005635A9" w:rsidP="00AB2AE1">
            <w:pPr>
              <w:tabs>
                <w:tab w:val="left" w:pos="3900"/>
              </w:tabs>
              <w:jc w:val="both"/>
              <w:rPr>
                <w:del w:id="1742" w:author="user" w:date="2020-11-03T14:42:00Z"/>
                <w:rFonts w:asciiTheme="minorEastAsia" w:hAnsiTheme="minorEastAsia"/>
              </w:rPr>
            </w:pPr>
          </w:p>
          <w:p w14:paraId="00AA9D43" w14:textId="77777777" w:rsidR="007621D7" w:rsidRDefault="007621D7" w:rsidP="00AB2AE1">
            <w:pPr>
              <w:tabs>
                <w:tab w:val="left" w:pos="3900"/>
              </w:tabs>
              <w:jc w:val="both"/>
              <w:rPr>
                <w:ins w:id="1743" w:author="user" w:date="2020-11-03T14:52:00Z"/>
                <w:rFonts w:asciiTheme="minorEastAsia" w:hAnsiTheme="minorEastAsia"/>
              </w:rPr>
            </w:pPr>
          </w:p>
          <w:p w14:paraId="76C85188" w14:textId="6DE21B4B" w:rsidR="00435A3E" w:rsidDel="00F54B58" w:rsidRDefault="00435A3E" w:rsidP="00AB2AE1">
            <w:pPr>
              <w:tabs>
                <w:tab w:val="left" w:pos="3900"/>
              </w:tabs>
              <w:jc w:val="both"/>
              <w:rPr>
                <w:del w:id="1744" w:author="user" w:date="2020-11-03T14:42:00Z"/>
                <w:rFonts w:asciiTheme="minorEastAsia" w:hAnsiTheme="minorEastAsia"/>
              </w:rPr>
            </w:pPr>
          </w:p>
          <w:p w14:paraId="7DECB92D" w14:textId="163DEFC1" w:rsidR="005635A9" w:rsidDel="00F54B58" w:rsidRDefault="005635A9" w:rsidP="00AB2AE1">
            <w:pPr>
              <w:tabs>
                <w:tab w:val="left" w:pos="3900"/>
              </w:tabs>
              <w:jc w:val="both"/>
              <w:rPr>
                <w:del w:id="1745" w:author="user" w:date="2020-11-03T14:42:00Z"/>
                <w:rFonts w:asciiTheme="minorEastAsia" w:hAnsiTheme="minorEastAsia"/>
              </w:rPr>
            </w:pPr>
          </w:p>
          <w:p w14:paraId="7D88ED67" w14:textId="61237AFB" w:rsidR="005635A9" w:rsidDel="00F54B58" w:rsidRDefault="005635A9" w:rsidP="00AB2AE1">
            <w:pPr>
              <w:tabs>
                <w:tab w:val="left" w:pos="3900"/>
              </w:tabs>
              <w:jc w:val="both"/>
              <w:rPr>
                <w:del w:id="1746" w:author="user" w:date="2020-11-03T14:42:00Z"/>
                <w:rFonts w:asciiTheme="minorEastAsia" w:hAnsiTheme="minorEastAsia"/>
              </w:rPr>
            </w:pPr>
          </w:p>
          <w:p w14:paraId="09088494" w14:textId="77777777" w:rsidR="005635A9" w:rsidRDefault="005635A9" w:rsidP="00AB2AE1">
            <w:pPr>
              <w:tabs>
                <w:tab w:val="left" w:pos="3900"/>
              </w:tabs>
              <w:jc w:val="both"/>
              <w:rPr>
                <w:rFonts w:asciiTheme="minorEastAsia" w:hAnsiTheme="minorEastAsia"/>
              </w:rPr>
            </w:pPr>
          </w:p>
          <w:p w14:paraId="26D2D47E" w14:textId="77777777" w:rsidR="005635A9" w:rsidRDefault="005635A9" w:rsidP="00AB2AE1">
            <w:pPr>
              <w:tabs>
                <w:tab w:val="left" w:pos="3900"/>
              </w:tabs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日期：_______年____月____日 指導人員：____________</w:t>
            </w:r>
          </w:p>
        </w:tc>
      </w:tr>
      <w:tr w:rsidR="005635A9" w14:paraId="59A521D2" w14:textId="77777777" w:rsidTr="00C06895">
        <w:trPr>
          <w:trHeight w:val="841"/>
          <w:jc w:val="center"/>
          <w:trPrChange w:id="1747" w:author="user" w:date="2020-11-03T15:35:00Z">
            <w:trPr>
              <w:trHeight w:val="841"/>
              <w:jc w:val="center"/>
            </w:trPr>
          </w:trPrChange>
        </w:trPr>
        <w:tc>
          <w:tcPr>
            <w:tcW w:w="1980" w:type="dxa"/>
            <w:vAlign w:val="center"/>
            <w:tcPrChange w:id="1748" w:author="user" w:date="2020-11-03T15:35:00Z">
              <w:tcPr>
                <w:tcW w:w="2127" w:type="dxa"/>
                <w:vAlign w:val="center"/>
              </w:tcPr>
            </w:tcPrChange>
          </w:tcPr>
          <w:p w14:paraId="794E9DA5" w14:textId="77777777" w:rsidR="005635A9" w:rsidRDefault="005635A9" w:rsidP="00AB2AE1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實驗室主管</w:t>
            </w:r>
          </w:p>
          <w:p w14:paraId="5802B3C9" w14:textId="77777777" w:rsidR="005635A9" w:rsidRDefault="005635A9" w:rsidP="00AB2AE1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考核</w:t>
            </w:r>
          </w:p>
        </w:tc>
        <w:tc>
          <w:tcPr>
            <w:tcW w:w="8227" w:type="dxa"/>
            <w:tcPrChange w:id="1749" w:author="user" w:date="2020-11-03T15:35:00Z">
              <w:tcPr>
                <w:tcW w:w="8080" w:type="dxa"/>
              </w:tcPr>
            </w:tcPrChange>
          </w:tcPr>
          <w:p w14:paraId="7AB7FA29" w14:textId="77777777" w:rsidR="005635A9" w:rsidRDefault="007D765B" w:rsidP="00AB2AE1">
            <w:pPr>
              <w:tabs>
                <w:tab w:val="left" w:pos="3900"/>
              </w:tabs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資格確認</w:t>
            </w:r>
            <w:r w:rsidR="005635A9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符合</w:t>
            </w:r>
            <w:r w:rsidR="005635A9">
              <w:rPr>
                <w:rFonts w:hint="eastAsia"/>
              </w:rPr>
              <w:t xml:space="preserve"> </w:t>
            </w:r>
            <w:r w:rsidR="005635A9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不符合</w:t>
            </w:r>
          </w:p>
          <w:p w14:paraId="7F04F66B" w14:textId="2931CE0B" w:rsidR="005635A9" w:rsidDel="00F54B58" w:rsidRDefault="005635A9" w:rsidP="00AB2AE1">
            <w:pPr>
              <w:tabs>
                <w:tab w:val="left" w:pos="3900"/>
              </w:tabs>
              <w:jc w:val="both"/>
              <w:rPr>
                <w:del w:id="1750" w:author="user" w:date="2020-11-03T14:42:00Z"/>
                <w:rFonts w:asciiTheme="minorEastAsia" w:hAnsiTheme="minorEastAsia"/>
              </w:rPr>
            </w:pPr>
          </w:p>
          <w:p w14:paraId="7C6E6D10" w14:textId="76BA542F" w:rsidR="003F0FFB" w:rsidDel="00F54B58" w:rsidRDefault="003F0FFB" w:rsidP="00AB2AE1">
            <w:pPr>
              <w:tabs>
                <w:tab w:val="left" w:pos="3900"/>
              </w:tabs>
              <w:jc w:val="both"/>
              <w:rPr>
                <w:del w:id="1751" w:author="user" w:date="2020-11-03T14:42:00Z"/>
                <w:rFonts w:asciiTheme="minorEastAsia" w:hAnsiTheme="minorEastAsia"/>
              </w:rPr>
            </w:pPr>
          </w:p>
          <w:p w14:paraId="335B0B4E" w14:textId="653C8742" w:rsidR="005635A9" w:rsidDel="00F54B58" w:rsidRDefault="005635A9" w:rsidP="00AB2AE1">
            <w:pPr>
              <w:tabs>
                <w:tab w:val="left" w:pos="3900"/>
              </w:tabs>
              <w:jc w:val="both"/>
              <w:rPr>
                <w:del w:id="1752" w:author="user" w:date="2020-11-03T14:42:00Z"/>
                <w:rFonts w:asciiTheme="minorEastAsia" w:hAnsiTheme="minorEastAsia"/>
              </w:rPr>
            </w:pPr>
          </w:p>
          <w:p w14:paraId="46CD78FE" w14:textId="77777777" w:rsidR="005635A9" w:rsidRDefault="005635A9" w:rsidP="00AB2AE1">
            <w:pPr>
              <w:tabs>
                <w:tab w:val="left" w:pos="3900"/>
              </w:tabs>
              <w:jc w:val="both"/>
              <w:rPr>
                <w:rFonts w:asciiTheme="minorEastAsia" w:hAnsiTheme="minorEastAsia"/>
              </w:rPr>
            </w:pPr>
          </w:p>
          <w:p w14:paraId="53A770F4" w14:textId="77777777" w:rsidR="005635A9" w:rsidRDefault="005635A9" w:rsidP="00AB2AE1">
            <w:pPr>
              <w:tabs>
                <w:tab w:val="left" w:pos="3900"/>
              </w:tabs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日期：_______年____月____日 實驗室主管：____________</w:t>
            </w:r>
          </w:p>
        </w:tc>
      </w:tr>
    </w:tbl>
    <w:p w14:paraId="2F0F65AF" w14:textId="77777777" w:rsidR="005635A9" w:rsidRPr="005635A9" w:rsidRDefault="005635A9" w:rsidP="00973C09">
      <w:pPr>
        <w:tabs>
          <w:tab w:val="left" w:pos="3900"/>
        </w:tabs>
        <w:rPr>
          <w:sz w:val="28"/>
        </w:rPr>
      </w:pPr>
    </w:p>
    <w:sectPr w:rsidR="005635A9" w:rsidRPr="005635A9" w:rsidSect="00973C09">
      <w:headerReference w:type="default" r:id="rId7"/>
      <w:footerReference w:type="default" r:id="rId8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D6B08" w14:textId="77777777" w:rsidR="00DA4D69" w:rsidRDefault="00DA4D69" w:rsidP="00973C09">
      <w:r>
        <w:separator/>
      </w:r>
    </w:p>
  </w:endnote>
  <w:endnote w:type="continuationSeparator" w:id="0">
    <w:p w14:paraId="7A0C0E3F" w14:textId="77777777" w:rsidR="00DA4D69" w:rsidRDefault="00DA4D69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DFB23" w14:textId="77777777" w:rsidR="00973C09" w:rsidRDefault="00EE2EE3" w:rsidP="00EE2EE3">
    <w:pPr>
      <w:pStyle w:val="a5"/>
      <w:jc w:val="center"/>
    </w:pPr>
    <w:r>
      <w:rPr>
        <w:rFonts w:hint="eastAsia"/>
      </w:rPr>
      <w:t>2</w:t>
    </w:r>
    <w:r w:rsidR="00112048">
      <w:rPr>
        <w:rFonts w:hint="eastAsia"/>
      </w:rPr>
      <w:t>0180502</w:t>
    </w:r>
    <w:r>
      <w:rPr>
        <w:rFonts w:hint="eastAsia"/>
      </w:rPr>
      <w:t xml:space="preserve">      </w:t>
    </w:r>
    <w:r w:rsidR="00C347AF">
      <w:rPr>
        <w:rFonts w:hint="eastAsia"/>
      </w:rPr>
      <w:tab/>
    </w:r>
    <w:r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ED7441" w:rsidRPr="00ED7441">
      <w:rPr>
        <w:noProof/>
        <w:lang w:val="zh-TW"/>
      </w:rPr>
      <w:t>2</w:t>
    </w:r>
    <w:r w:rsidR="00973C09">
      <w:fldChar w:fldCharType="end"/>
    </w:r>
    <w:r w:rsidR="00973C09">
      <w:rPr>
        <w:rFonts w:hint="eastAsia"/>
      </w:rPr>
      <w:t xml:space="preserve"> / </w:t>
    </w:r>
    <w:r w:rsidR="00DA4D69">
      <w:fldChar w:fldCharType="begin"/>
    </w:r>
    <w:r w:rsidR="00DA4D69">
      <w:instrText xml:space="preserve"> NUMPAGES   \* MERGEFORMAT </w:instrText>
    </w:r>
    <w:r w:rsidR="00DA4D69">
      <w:fldChar w:fldCharType="separate"/>
    </w:r>
    <w:r w:rsidR="00ED7441">
      <w:rPr>
        <w:noProof/>
      </w:rPr>
      <w:t>2</w:t>
    </w:r>
    <w:r w:rsidR="00DA4D69">
      <w:rPr>
        <w:noProof/>
      </w:rPr>
      <w:fldChar w:fldCharType="end"/>
    </w:r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3C589D">
      <w:rPr>
        <w:noProof/>
      </w:rPr>
      <w:t>1-HR</w:t>
    </w:r>
    <w:r w:rsidR="002D534F" w:rsidRPr="002D534F">
      <w:rPr>
        <w:noProof/>
      </w:rPr>
      <w:t>01-001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899AA" w14:textId="77777777" w:rsidR="00DA4D69" w:rsidRDefault="00DA4D69" w:rsidP="00973C09">
      <w:r>
        <w:separator/>
      </w:r>
    </w:p>
  </w:footnote>
  <w:footnote w:type="continuationSeparator" w:id="0">
    <w:p w14:paraId="0762B680" w14:textId="77777777" w:rsidR="00DA4D69" w:rsidRDefault="00DA4D69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DBE1A" w14:textId="77777777" w:rsidR="00973C09" w:rsidRDefault="004A43E4" w:rsidP="004A43E4">
    <w:pPr>
      <w:pStyle w:val="a3"/>
    </w:pPr>
    <w:r>
      <w:rPr>
        <w:rFonts w:hint="eastAsia"/>
        <w:sz w:val="28"/>
      </w:rPr>
      <w:t xml:space="preserve">  </w:t>
    </w:r>
    <w:r>
      <w:rPr>
        <w:rFonts w:hint="eastAsia"/>
        <w:sz w:val="28"/>
      </w:rPr>
      <w:t>新進人員職前訓練暨考核紀錄表</w:t>
    </w:r>
    <w:r w:rsidR="00973C09">
      <w:rPr>
        <w:noProof/>
      </w:rPr>
      <w:drawing>
        <wp:anchor distT="0" distB="0" distL="114300" distR="114300" simplePos="0" relativeHeight="251658240" behindDoc="1" locked="0" layoutInCell="1" allowOverlap="1" wp14:anchorId="2AA438EE" wp14:editId="7928D22E">
          <wp:simplePos x="0" y="0"/>
          <wp:positionH relativeFrom="column">
            <wp:posOffset>3810</wp:posOffset>
          </wp:positionH>
          <wp:positionV relativeFrom="paragraph">
            <wp:posOffset>-104775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D2CA8"/>
    <w:multiLevelType w:val="hybridMultilevel"/>
    <w:tmpl w:val="23887946"/>
    <w:lvl w:ilvl="0" w:tplc="5C8E4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3933EB"/>
    <w:multiLevelType w:val="hybridMultilevel"/>
    <w:tmpl w:val="FDAA1F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A3128B"/>
    <w:multiLevelType w:val="hybridMultilevel"/>
    <w:tmpl w:val="A1827480"/>
    <w:lvl w:ilvl="0" w:tplc="C250E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465BB4"/>
    <w:multiLevelType w:val="hybridMultilevel"/>
    <w:tmpl w:val="13BC7E84"/>
    <w:lvl w:ilvl="0" w:tplc="74323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7F002E"/>
    <w:multiLevelType w:val="hybridMultilevel"/>
    <w:tmpl w:val="69345ED0"/>
    <w:lvl w:ilvl="0" w:tplc="3FF4F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71331E"/>
    <w:multiLevelType w:val="hybridMultilevel"/>
    <w:tmpl w:val="FAD2CD5A"/>
    <w:lvl w:ilvl="0" w:tplc="22187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4600083"/>
    <w:multiLevelType w:val="hybridMultilevel"/>
    <w:tmpl w:val="86E2FFB0"/>
    <w:lvl w:ilvl="0" w:tplc="02F84D0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75D377A"/>
    <w:multiLevelType w:val="hybridMultilevel"/>
    <w:tmpl w:val="3C12D808"/>
    <w:lvl w:ilvl="0" w:tplc="DDC67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820304F"/>
    <w:multiLevelType w:val="hybridMultilevel"/>
    <w:tmpl w:val="4AF03C62"/>
    <w:lvl w:ilvl="0" w:tplc="39DAA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11"/>
  </w:num>
  <w:num w:numId="9">
    <w:abstractNumId w:val="7"/>
  </w:num>
  <w:num w:numId="10">
    <w:abstractNumId w:val="0"/>
  </w:num>
  <w:num w:numId="11">
    <w:abstractNumId w:val="10"/>
  </w:num>
  <w:num w:numId="12">
    <w:abstractNumId w:val="5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154BE"/>
    <w:rsid w:val="00056F2B"/>
    <w:rsid w:val="000606B1"/>
    <w:rsid w:val="00061B3E"/>
    <w:rsid w:val="00065728"/>
    <w:rsid w:val="0007209D"/>
    <w:rsid w:val="000827C4"/>
    <w:rsid w:val="00084E30"/>
    <w:rsid w:val="00091BBD"/>
    <w:rsid w:val="000B26FD"/>
    <w:rsid w:val="00112048"/>
    <w:rsid w:val="00121462"/>
    <w:rsid w:val="00162E67"/>
    <w:rsid w:val="0019539C"/>
    <w:rsid w:val="001A280D"/>
    <w:rsid w:val="0022724F"/>
    <w:rsid w:val="00266AF7"/>
    <w:rsid w:val="00275E59"/>
    <w:rsid w:val="002908EB"/>
    <w:rsid w:val="00296C8D"/>
    <w:rsid w:val="002D534F"/>
    <w:rsid w:val="002F79FC"/>
    <w:rsid w:val="0031005D"/>
    <w:rsid w:val="00311AB4"/>
    <w:rsid w:val="003130BF"/>
    <w:rsid w:val="00323FAB"/>
    <w:rsid w:val="00330991"/>
    <w:rsid w:val="00337A33"/>
    <w:rsid w:val="003414EA"/>
    <w:rsid w:val="003C1566"/>
    <w:rsid w:val="003C589D"/>
    <w:rsid w:val="003F0FFB"/>
    <w:rsid w:val="00413C0E"/>
    <w:rsid w:val="00435A3E"/>
    <w:rsid w:val="00474E7F"/>
    <w:rsid w:val="004A43E4"/>
    <w:rsid w:val="004C3064"/>
    <w:rsid w:val="005145A6"/>
    <w:rsid w:val="00541C4C"/>
    <w:rsid w:val="00546F5C"/>
    <w:rsid w:val="0054792D"/>
    <w:rsid w:val="00561941"/>
    <w:rsid w:val="005635A9"/>
    <w:rsid w:val="00585203"/>
    <w:rsid w:val="005953FB"/>
    <w:rsid w:val="005F1C41"/>
    <w:rsid w:val="00611241"/>
    <w:rsid w:val="00622A9C"/>
    <w:rsid w:val="006475C1"/>
    <w:rsid w:val="006C0259"/>
    <w:rsid w:val="006C2EE5"/>
    <w:rsid w:val="006F39E5"/>
    <w:rsid w:val="00700C04"/>
    <w:rsid w:val="007621D7"/>
    <w:rsid w:val="007648FA"/>
    <w:rsid w:val="007B6A40"/>
    <w:rsid w:val="007C0807"/>
    <w:rsid w:val="007C7A87"/>
    <w:rsid w:val="007D765B"/>
    <w:rsid w:val="008677D7"/>
    <w:rsid w:val="00873670"/>
    <w:rsid w:val="00873946"/>
    <w:rsid w:val="008A236C"/>
    <w:rsid w:val="008B17BC"/>
    <w:rsid w:val="009258AB"/>
    <w:rsid w:val="00933D76"/>
    <w:rsid w:val="00934222"/>
    <w:rsid w:val="00945EB3"/>
    <w:rsid w:val="00954107"/>
    <w:rsid w:val="009545EB"/>
    <w:rsid w:val="00973C09"/>
    <w:rsid w:val="00991304"/>
    <w:rsid w:val="009D5D39"/>
    <w:rsid w:val="00A406E9"/>
    <w:rsid w:val="00A418AE"/>
    <w:rsid w:val="00A46315"/>
    <w:rsid w:val="00A514D0"/>
    <w:rsid w:val="00A737AA"/>
    <w:rsid w:val="00AB03CE"/>
    <w:rsid w:val="00B07954"/>
    <w:rsid w:val="00B31A77"/>
    <w:rsid w:val="00B378A3"/>
    <w:rsid w:val="00B54574"/>
    <w:rsid w:val="00B72EC8"/>
    <w:rsid w:val="00B91253"/>
    <w:rsid w:val="00BE1268"/>
    <w:rsid w:val="00BF0F73"/>
    <w:rsid w:val="00C06895"/>
    <w:rsid w:val="00C17927"/>
    <w:rsid w:val="00C21C1E"/>
    <w:rsid w:val="00C347AF"/>
    <w:rsid w:val="00C37AB5"/>
    <w:rsid w:val="00C52E0E"/>
    <w:rsid w:val="00C70DA4"/>
    <w:rsid w:val="00C72DDE"/>
    <w:rsid w:val="00C748C8"/>
    <w:rsid w:val="00C9415C"/>
    <w:rsid w:val="00CB4083"/>
    <w:rsid w:val="00CB51B2"/>
    <w:rsid w:val="00CB7DFB"/>
    <w:rsid w:val="00CC76E5"/>
    <w:rsid w:val="00CE7A56"/>
    <w:rsid w:val="00D11807"/>
    <w:rsid w:val="00D146B3"/>
    <w:rsid w:val="00D37DE3"/>
    <w:rsid w:val="00D43826"/>
    <w:rsid w:val="00D43F0C"/>
    <w:rsid w:val="00DA4D69"/>
    <w:rsid w:val="00DD10D5"/>
    <w:rsid w:val="00DD47EE"/>
    <w:rsid w:val="00DE3E4C"/>
    <w:rsid w:val="00E00EE5"/>
    <w:rsid w:val="00E10C67"/>
    <w:rsid w:val="00E17D7A"/>
    <w:rsid w:val="00E459C1"/>
    <w:rsid w:val="00E53E28"/>
    <w:rsid w:val="00E57691"/>
    <w:rsid w:val="00E72213"/>
    <w:rsid w:val="00E943A6"/>
    <w:rsid w:val="00E9756D"/>
    <w:rsid w:val="00EA6EE2"/>
    <w:rsid w:val="00ED7441"/>
    <w:rsid w:val="00EE2EE3"/>
    <w:rsid w:val="00EF39AA"/>
    <w:rsid w:val="00F06E1E"/>
    <w:rsid w:val="00F0791C"/>
    <w:rsid w:val="00F12D1E"/>
    <w:rsid w:val="00F54B58"/>
    <w:rsid w:val="00F71EC6"/>
    <w:rsid w:val="00FB784C"/>
    <w:rsid w:val="00FC19B3"/>
    <w:rsid w:val="00FF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872A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4</cp:revision>
  <cp:lastPrinted>2020-11-03T07:06:00Z</cp:lastPrinted>
  <dcterms:created xsi:type="dcterms:W3CDTF">2020-11-03T07:13:00Z</dcterms:created>
  <dcterms:modified xsi:type="dcterms:W3CDTF">2020-11-06T08:51:00Z</dcterms:modified>
</cp:coreProperties>
</file>