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D569E" w14:textId="77777777" w:rsidR="00561941" w:rsidRDefault="00CE120B" w:rsidP="00973C09">
      <w:pPr>
        <w:jc w:val="center"/>
        <w:rPr>
          <w:sz w:val="28"/>
        </w:rPr>
      </w:pPr>
      <w:r w:rsidRPr="00CE120B">
        <w:rPr>
          <w:rFonts w:hint="eastAsia"/>
          <w:sz w:val="28"/>
        </w:rPr>
        <w:t>實驗室在職人員資格評估表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46"/>
        <w:gridCol w:w="2063"/>
        <w:gridCol w:w="1146"/>
        <w:gridCol w:w="2063"/>
        <w:gridCol w:w="1146"/>
        <w:gridCol w:w="2063"/>
      </w:tblGrid>
      <w:tr w:rsidR="00C02ACC" w14:paraId="07D344A8" w14:textId="77777777" w:rsidTr="00C02ACC">
        <w:trPr>
          <w:trHeight w:val="641"/>
        </w:trPr>
        <w:tc>
          <w:tcPr>
            <w:tcW w:w="1146" w:type="dxa"/>
            <w:vAlign w:val="center"/>
          </w:tcPr>
          <w:p w14:paraId="7950BA4B" w14:textId="77777777" w:rsidR="00007609" w:rsidRDefault="00007609" w:rsidP="00C02ACC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63" w:type="dxa"/>
            <w:vAlign w:val="center"/>
          </w:tcPr>
          <w:p w14:paraId="2907D9B7" w14:textId="77777777" w:rsidR="00007609" w:rsidRDefault="00007609" w:rsidP="00C02ACC">
            <w:pPr>
              <w:tabs>
                <w:tab w:val="left" w:pos="3900"/>
              </w:tabs>
              <w:jc w:val="center"/>
            </w:pPr>
          </w:p>
        </w:tc>
        <w:tc>
          <w:tcPr>
            <w:tcW w:w="1146" w:type="dxa"/>
            <w:vAlign w:val="center"/>
          </w:tcPr>
          <w:p w14:paraId="2D380EBC" w14:textId="77777777" w:rsidR="00007609" w:rsidRDefault="00007609" w:rsidP="00C02ACC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職稱</w:t>
            </w:r>
          </w:p>
        </w:tc>
        <w:tc>
          <w:tcPr>
            <w:tcW w:w="2063" w:type="dxa"/>
            <w:vAlign w:val="center"/>
          </w:tcPr>
          <w:p w14:paraId="5A9A0030" w14:textId="77777777" w:rsidR="00007609" w:rsidRDefault="00007609" w:rsidP="00C02ACC">
            <w:pPr>
              <w:tabs>
                <w:tab w:val="left" w:pos="3900"/>
              </w:tabs>
              <w:jc w:val="center"/>
            </w:pPr>
          </w:p>
        </w:tc>
        <w:tc>
          <w:tcPr>
            <w:tcW w:w="1146" w:type="dxa"/>
            <w:vAlign w:val="center"/>
          </w:tcPr>
          <w:p w14:paraId="61060CA0" w14:textId="77777777" w:rsidR="00007609" w:rsidRDefault="005F0177" w:rsidP="00C02ACC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年度</w:t>
            </w:r>
          </w:p>
        </w:tc>
        <w:tc>
          <w:tcPr>
            <w:tcW w:w="2063" w:type="dxa"/>
            <w:vAlign w:val="center"/>
          </w:tcPr>
          <w:p w14:paraId="401F3223" w14:textId="77777777" w:rsidR="00007609" w:rsidRDefault="00007609" w:rsidP="00C02ACC">
            <w:pPr>
              <w:tabs>
                <w:tab w:val="left" w:pos="3900"/>
              </w:tabs>
              <w:jc w:val="center"/>
            </w:pPr>
          </w:p>
        </w:tc>
      </w:tr>
    </w:tbl>
    <w:p w14:paraId="4EFD8FA3" w14:textId="5FD68EDD" w:rsidR="00C02ACC" w:rsidRPr="00DE664F" w:rsidRDefault="00346FC8">
      <w:pPr>
        <w:rPr>
          <w:b/>
          <w:bCs/>
          <w:u w:val="single"/>
          <w:rPrChange w:id="0" w:author="user" w:date="2020-11-03T15:41:00Z">
            <w:rPr/>
          </w:rPrChange>
        </w:rPr>
      </w:pPr>
      <w:ins w:id="1" w:author="user" w:date="2020-11-03T16:07:00Z">
        <w:r>
          <w:rPr>
            <w:rFonts w:hint="eastAsia"/>
            <w:b/>
            <w:bCs/>
            <w:u w:val="single"/>
          </w:rPr>
          <w:t>職務</w:t>
        </w:r>
      </w:ins>
      <w:ins w:id="2" w:author="user" w:date="2020-11-03T15:40:00Z">
        <w:r w:rsidR="00DE664F" w:rsidRPr="00DE664F">
          <w:rPr>
            <w:rFonts w:hint="eastAsia"/>
            <w:b/>
            <w:bCs/>
            <w:u w:val="single"/>
            <w:rPrChange w:id="3" w:author="user" w:date="2020-11-03T15:41:00Z">
              <w:rPr>
                <w:rFonts w:hint="eastAsia"/>
              </w:rPr>
            </w:rPrChange>
          </w:rPr>
          <w:t>類別</w:t>
        </w:r>
        <w:r w:rsidR="00DE664F" w:rsidRPr="00DE664F">
          <w:rPr>
            <w:rFonts w:asciiTheme="minorEastAsia" w:hAnsiTheme="minorEastAsia" w:hint="eastAsia"/>
            <w:b/>
            <w:bCs/>
            <w:u w:val="single"/>
            <w:rPrChange w:id="4" w:author="user" w:date="2020-11-03T15:41:00Z">
              <w:rPr>
                <w:rFonts w:asciiTheme="minorEastAsia" w:hAnsiTheme="minorEastAsia" w:hint="eastAsia"/>
              </w:rPr>
            </w:rPrChange>
          </w:rPr>
          <w:t>□</w:t>
        </w:r>
        <w:r w:rsidR="00DE664F" w:rsidRPr="00DE664F">
          <w:rPr>
            <w:rFonts w:hint="eastAsia"/>
            <w:b/>
            <w:bCs/>
            <w:u w:val="single"/>
            <w:rPrChange w:id="5" w:author="user" w:date="2020-11-03T15:41:00Z">
              <w:rPr>
                <w:rFonts w:hint="eastAsia"/>
              </w:rPr>
            </w:rPrChange>
          </w:rPr>
          <w:t>蛋白質檢</w:t>
        </w:r>
      </w:ins>
      <w:ins w:id="6" w:author="user" w:date="2020-11-03T15:41:00Z">
        <w:r w:rsidR="00DE664F" w:rsidRPr="00DE664F">
          <w:rPr>
            <w:rFonts w:hint="eastAsia"/>
            <w:b/>
            <w:bCs/>
            <w:u w:val="single"/>
            <w:rPrChange w:id="7" w:author="user" w:date="2020-11-03T15:41:00Z">
              <w:rPr>
                <w:rFonts w:hint="eastAsia"/>
              </w:rPr>
            </w:rPrChange>
          </w:rPr>
          <w:t>測</w:t>
        </w:r>
        <w:r w:rsidR="00DE664F" w:rsidRPr="00DE664F">
          <w:rPr>
            <w:rFonts w:hint="eastAsia"/>
            <w:b/>
            <w:bCs/>
            <w:u w:val="single"/>
            <w:rPrChange w:id="8" w:author="user" w:date="2020-11-03T15:41:00Z">
              <w:rPr>
                <w:rFonts w:hint="eastAsia"/>
              </w:rPr>
            </w:rPrChange>
          </w:rPr>
          <w:t xml:space="preserve"> </w:t>
        </w:r>
        <w:r w:rsidR="00DE664F" w:rsidRPr="00DE664F">
          <w:rPr>
            <w:rFonts w:ascii="標楷體" w:eastAsia="標楷體" w:hAnsi="標楷體" w:hint="eastAsia"/>
            <w:b/>
            <w:bCs/>
            <w:u w:val="single"/>
            <w:rPrChange w:id="9" w:author="user" w:date="2020-11-03T15:41:00Z">
              <w:rPr>
                <w:rFonts w:ascii="標楷體" w:eastAsia="標楷體" w:hAnsi="標楷體" w:hint="eastAsia"/>
              </w:rPr>
            </w:rPrChange>
          </w:rPr>
          <w:t>□</w:t>
        </w:r>
        <w:r w:rsidR="00DE664F" w:rsidRPr="00DE664F">
          <w:rPr>
            <w:rFonts w:hint="eastAsia"/>
            <w:b/>
            <w:bCs/>
            <w:u w:val="single"/>
            <w:rPrChange w:id="10" w:author="user" w:date="2020-11-03T15:41:00Z">
              <w:rPr>
                <w:rFonts w:hint="eastAsia"/>
              </w:rPr>
            </w:rPrChange>
          </w:rPr>
          <w:t>核酸檢測</w:t>
        </w:r>
      </w:ins>
    </w:p>
    <w:tbl>
      <w:tblPr>
        <w:tblStyle w:val="a9"/>
        <w:tblW w:w="9634" w:type="dxa"/>
        <w:tblLook w:val="04A0" w:firstRow="1" w:lastRow="0" w:firstColumn="1" w:lastColumn="0" w:noHBand="0" w:noVBand="1"/>
        <w:tblPrChange w:id="11" w:author="user" w:date="2020-11-03T15:41:00Z">
          <w:tblPr>
            <w:tblStyle w:val="a9"/>
            <w:tblW w:w="9634" w:type="dxa"/>
            <w:tblLook w:val="04A0" w:firstRow="1" w:lastRow="0" w:firstColumn="1" w:lastColumn="0" w:noHBand="0" w:noVBand="1"/>
          </w:tblPr>
        </w:tblPrChange>
      </w:tblPr>
      <w:tblGrid>
        <w:gridCol w:w="1838"/>
        <w:gridCol w:w="2835"/>
        <w:gridCol w:w="2977"/>
        <w:gridCol w:w="1984"/>
        <w:tblGridChange w:id="12">
          <w:tblGrid>
            <w:gridCol w:w="1838"/>
            <w:gridCol w:w="2835"/>
            <w:gridCol w:w="2977"/>
            <w:gridCol w:w="1984"/>
          </w:tblGrid>
        </w:tblGridChange>
      </w:tblGrid>
      <w:tr w:rsidR="005F0177" w14:paraId="6A855EF9" w14:textId="77777777" w:rsidTr="00DE664F">
        <w:trPr>
          <w:trHeight w:val="509"/>
          <w:trPrChange w:id="13" w:author="user" w:date="2020-11-03T15:41:00Z">
            <w:trPr>
              <w:trHeight w:val="509"/>
            </w:trPr>
          </w:trPrChange>
        </w:trPr>
        <w:tc>
          <w:tcPr>
            <w:tcW w:w="1838" w:type="dxa"/>
            <w:shd w:val="clear" w:color="auto" w:fill="F2F2F2" w:themeFill="background1" w:themeFillShade="F2"/>
            <w:vAlign w:val="center"/>
            <w:tcPrChange w:id="14" w:author="user" w:date="2020-11-03T15:41:00Z">
              <w:tcPr>
                <w:tcW w:w="1838" w:type="dxa"/>
                <w:vAlign w:val="center"/>
              </w:tcPr>
            </w:tcPrChange>
          </w:tcPr>
          <w:p w14:paraId="707C394D" w14:textId="77777777" w:rsidR="005F0177" w:rsidRDefault="005F0177" w:rsidP="00C02ACC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評估項目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  <w:tcPrChange w:id="15" w:author="user" w:date="2020-11-03T15:41:00Z">
              <w:tcPr>
                <w:tcW w:w="2835" w:type="dxa"/>
                <w:vAlign w:val="center"/>
              </w:tcPr>
            </w:tcPrChange>
          </w:tcPr>
          <w:p w14:paraId="68AF3E0D" w14:textId="77777777" w:rsidR="005F0177" w:rsidRDefault="005F0177" w:rsidP="00C02ACC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判定標準</w:t>
            </w:r>
          </w:p>
        </w:tc>
        <w:tc>
          <w:tcPr>
            <w:tcW w:w="2977" w:type="dxa"/>
            <w:shd w:val="clear" w:color="auto" w:fill="F2F2F2" w:themeFill="background1" w:themeFillShade="F2"/>
            <w:vAlign w:val="center"/>
            <w:tcPrChange w:id="16" w:author="user" w:date="2020-11-03T15:41:00Z">
              <w:tcPr>
                <w:tcW w:w="2977" w:type="dxa"/>
                <w:vAlign w:val="center"/>
              </w:tcPr>
            </w:tcPrChange>
          </w:tcPr>
          <w:p w14:paraId="25EC54F6" w14:textId="77777777" w:rsidR="005F0177" w:rsidRDefault="005F0177" w:rsidP="00C02ACC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統計資料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  <w:tcPrChange w:id="17" w:author="user" w:date="2020-11-03T15:41:00Z">
              <w:tcPr>
                <w:tcW w:w="1984" w:type="dxa"/>
                <w:vAlign w:val="center"/>
              </w:tcPr>
            </w:tcPrChange>
          </w:tcPr>
          <w:p w14:paraId="76842BD8" w14:textId="77777777" w:rsidR="005F0177" w:rsidRDefault="00720A3F" w:rsidP="00C02ACC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實驗室主管</w:t>
            </w:r>
          </w:p>
          <w:p w14:paraId="4792EC70" w14:textId="77777777" w:rsidR="00BC3024" w:rsidRDefault="00FA606F" w:rsidP="00C02ACC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資格</w:t>
            </w:r>
            <w:r w:rsidR="00BC3024">
              <w:rPr>
                <w:rFonts w:hint="eastAsia"/>
              </w:rPr>
              <w:t>評估</w:t>
            </w:r>
          </w:p>
        </w:tc>
      </w:tr>
      <w:tr w:rsidR="005F0177" w14:paraId="52310EE9" w14:textId="77777777" w:rsidTr="00DE664F">
        <w:trPr>
          <w:trHeight w:val="1417"/>
          <w:trPrChange w:id="18" w:author="user" w:date="2020-11-03T15:42:00Z">
            <w:trPr>
              <w:trHeight w:val="766"/>
            </w:trPr>
          </w:trPrChange>
        </w:trPr>
        <w:tc>
          <w:tcPr>
            <w:tcW w:w="1838" w:type="dxa"/>
            <w:vAlign w:val="center"/>
            <w:tcPrChange w:id="19" w:author="user" w:date="2020-11-03T15:42:00Z">
              <w:tcPr>
                <w:tcW w:w="1838" w:type="dxa"/>
                <w:vAlign w:val="center"/>
              </w:tcPr>
            </w:tcPrChange>
          </w:tcPr>
          <w:p w14:paraId="199971F1" w14:textId="77777777" w:rsidR="005F0177" w:rsidRDefault="005F0177" w:rsidP="00DC6702">
            <w:pPr>
              <w:tabs>
                <w:tab w:val="left" w:pos="3900"/>
              </w:tabs>
              <w:jc w:val="distribute"/>
            </w:pPr>
            <w:r>
              <w:rPr>
                <w:rFonts w:cstheme="minorHAnsi" w:hint="eastAsia"/>
              </w:rPr>
              <w:t>教育訓練</w:t>
            </w:r>
          </w:p>
        </w:tc>
        <w:tc>
          <w:tcPr>
            <w:tcW w:w="2835" w:type="dxa"/>
            <w:vAlign w:val="center"/>
            <w:tcPrChange w:id="20" w:author="user" w:date="2020-11-03T15:42:00Z">
              <w:tcPr>
                <w:tcW w:w="2835" w:type="dxa"/>
                <w:vAlign w:val="center"/>
              </w:tcPr>
            </w:tcPrChange>
          </w:tcPr>
          <w:p w14:paraId="2EB4EB37" w14:textId="38DEB46C" w:rsidR="005F0177" w:rsidRDefault="00C72A3E" w:rsidP="00FE6F6D">
            <w:pPr>
              <w:tabs>
                <w:tab w:val="left" w:pos="3900"/>
              </w:tabs>
              <w:jc w:val="both"/>
            </w:pPr>
            <w:ins w:id="21" w:author="user" w:date="2020-11-03T15:43:00Z">
              <w:r w:rsidRPr="00C72A3E">
                <w:rPr>
                  <w:rFonts w:cstheme="minorHAnsi" w:hint="eastAsia"/>
                  <w:b/>
                  <w:bCs/>
                  <w:u w:val="single"/>
                  <w:rPrChange w:id="22" w:author="user" w:date="2020-11-03T15:43:00Z">
                    <w:rPr>
                      <w:rFonts w:cstheme="minorHAnsi" w:hint="eastAsia"/>
                    </w:rPr>
                  </w:rPrChange>
                </w:rPr>
                <w:t>該</w:t>
              </w:r>
            </w:ins>
            <w:del w:id="23" w:author="user" w:date="2020-11-03T15:43:00Z">
              <w:r w:rsidR="005F0177" w:rsidDel="00C72A3E">
                <w:rPr>
                  <w:rFonts w:cstheme="minorHAnsi" w:hint="eastAsia"/>
                </w:rPr>
                <w:delText>當</w:delText>
              </w:r>
            </w:del>
            <w:r w:rsidR="005F0177">
              <w:rPr>
                <w:rFonts w:cstheme="minorHAnsi" w:hint="eastAsia"/>
              </w:rPr>
              <w:t>年度教育訓練次數大於</w:t>
            </w:r>
            <w:r w:rsidR="005F0177">
              <w:rPr>
                <w:rFonts w:cstheme="minorHAnsi" w:hint="eastAsia"/>
              </w:rPr>
              <w:t>10</w:t>
            </w:r>
            <w:r w:rsidR="005F0177">
              <w:rPr>
                <w:rFonts w:cstheme="minorHAnsi" w:hint="eastAsia"/>
              </w:rPr>
              <w:t>次或</w:t>
            </w:r>
            <w:proofErr w:type="gramStart"/>
            <w:r w:rsidR="005F0177">
              <w:rPr>
                <w:rFonts w:cstheme="minorHAnsi" w:hint="eastAsia"/>
              </w:rPr>
              <w:t>醫</w:t>
            </w:r>
            <w:proofErr w:type="gramEnd"/>
            <w:r w:rsidR="005F0177">
              <w:rPr>
                <w:rFonts w:cstheme="minorHAnsi" w:hint="eastAsia"/>
              </w:rPr>
              <w:t>檢師繼續教育學分當年度累積</w:t>
            </w:r>
            <w:r w:rsidR="00FD6855">
              <w:rPr>
                <w:rFonts w:cstheme="minorHAnsi" w:hint="eastAsia"/>
              </w:rPr>
              <w:t>滿</w:t>
            </w:r>
            <w:r w:rsidR="00CF308B">
              <w:rPr>
                <w:rFonts w:cstheme="minorHAnsi" w:hint="eastAsia"/>
              </w:rPr>
              <w:t>20</w:t>
            </w:r>
            <w:r w:rsidR="005F0177">
              <w:rPr>
                <w:rFonts w:cstheme="minorHAnsi" w:hint="eastAsia"/>
              </w:rPr>
              <w:t>點</w:t>
            </w:r>
            <w:r w:rsidR="00FD6855">
              <w:rPr>
                <w:rFonts w:cstheme="minorHAnsi" w:hint="eastAsia"/>
              </w:rPr>
              <w:t>或以上</w:t>
            </w:r>
            <w:r w:rsidR="005F0177">
              <w:rPr>
                <w:rFonts w:cstheme="minorHAnsi" w:hint="eastAsia"/>
              </w:rPr>
              <w:t>。</w:t>
            </w:r>
          </w:p>
        </w:tc>
        <w:tc>
          <w:tcPr>
            <w:tcW w:w="2977" w:type="dxa"/>
            <w:tcPrChange w:id="24" w:author="user" w:date="2020-11-03T15:42:00Z">
              <w:tcPr>
                <w:tcW w:w="2977" w:type="dxa"/>
              </w:tcPr>
            </w:tcPrChange>
          </w:tcPr>
          <w:p w14:paraId="6DB06D73" w14:textId="77777777" w:rsidR="00CF308B" w:rsidRDefault="00290B5B" w:rsidP="00CF308B">
            <w:pPr>
              <w:tabs>
                <w:tab w:val="left" w:pos="3900"/>
              </w:tabs>
              <w:spacing w:line="276" w:lineRule="auto"/>
              <w:jc w:val="both"/>
            </w:pPr>
            <w:r>
              <w:rPr>
                <w:rFonts w:hint="eastAsia"/>
              </w:rPr>
              <w:t>教育訓練次數</w:t>
            </w:r>
            <w:r>
              <w:rPr>
                <w:rFonts w:hint="eastAsia"/>
              </w:rPr>
              <w:t>___</w:t>
            </w:r>
            <w:r w:rsidR="005C2E1A">
              <w:rPr>
                <w:rFonts w:hint="eastAsia"/>
              </w:rPr>
              <w:t>_</w:t>
            </w:r>
            <w:r>
              <w:rPr>
                <w:rFonts w:hint="eastAsia"/>
              </w:rPr>
              <w:t>_</w:t>
            </w:r>
            <w:r w:rsidR="00CF308B">
              <w:rPr>
                <w:rFonts w:hint="eastAsia"/>
              </w:rPr>
              <w:t>次；</w:t>
            </w:r>
          </w:p>
          <w:p w14:paraId="2463D821" w14:textId="77777777" w:rsidR="005F0177" w:rsidRDefault="00290B5B" w:rsidP="00CF308B">
            <w:pPr>
              <w:tabs>
                <w:tab w:val="left" w:pos="3900"/>
              </w:tabs>
              <w:spacing w:line="276" w:lineRule="auto"/>
              <w:jc w:val="both"/>
            </w:pPr>
            <w:r>
              <w:rPr>
                <w:rFonts w:hint="eastAsia"/>
              </w:rPr>
              <w:t>教育學分累積</w:t>
            </w:r>
            <w:r>
              <w:rPr>
                <w:rFonts w:hint="eastAsia"/>
              </w:rPr>
              <w:t>_____</w:t>
            </w:r>
            <w:r>
              <w:rPr>
                <w:rFonts w:hint="eastAsia"/>
              </w:rPr>
              <w:t>點。</w:t>
            </w:r>
          </w:p>
        </w:tc>
        <w:tc>
          <w:tcPr>
            <w:tcW w:w="1984" w:type="dxa"/>
            <w:vAlign w:val="center"/>
            <w:tcPrChange w:id="25" w:author="user" w:date="2020-11-03T15:42:00Z">
              <w:tcPr>
                <w:tcW w:w="1984" w:type="dxa"/>
                <w:vAlign w:val="center"/>
              </w:tcPr>
            </w:tcPrChange>
          </w:tcPr>
          <w:p w14:paraId="25672D80" w14:textId="77777777" w:rsidR="00720A3F" w:rsidRPr="004D4DEF" w:rsidRDefault="00720A3F" w:rsidP="00720A3F">
            <w:pPr>
              <w:spacing w:line="276" w:lineRule="auto"/>
              <w:jc w:val="both"/>
              <w:rPr>
                <w:rFonts w:ascii="標楷體" w:eastAsia="標楷體" w:hAnsi="標楷體" w:cs="Times New Roman"/>
              </w:rPr>
            </w:pPr>
            <w:r w:rsidRPr="004D4DEF">
              <w:rPr>
                <w:rFonts w:ascii="標楷體" w:eastAsia="標楷體" w:hAnsi="標楷體" w:cs="Times New Roman"/>
              </w:rPr>
              <w:t>□ 資格認可</w:t>
            </w:r>
          </w:p>
          <w:p w14:paraId="0249543B" w14:textId="77777777" w:rsidR="005F0177" w:rsidRDefault="00720A3F" w:rsidP="00720A3F">
            <w:pPr>
              <w:tabs>
                <w:tab w:val="left" w:pos="3900"/>
              </w:tabs>
              <w:jc w:val="both"/>
            </w:pPr>
            <w:r w:rsidRPr="004D4DEF">
              <w:rPr>
                <w:rFonts w:ascii="標楷體" w:eastAsia="標楷體" w:hAnsi="標楷體" w:cs="Times New Roman"/>
              </w:rPr>
              <w:t>□ 資格不認可</w:t>
            </w:r>
          </w:p>
        </w:tc>
      </w:tr>
      <w:tr w:rsidR="005F0177" w:rsidDel="00ED2216" w14:paraId="303F5D94" w14:textId="424409FB" w:rsidTr="00DE664F">
        <w:trPr>
          <w:trHeight w:val="1417"/>
          <w:del w:id="26" w:author="user" w:date="2020-11-03T15:37:00Z"/>
          <w:trPrChange w:id="27" w:author="user" w:date="2020-11-03T15:42:00Z">
            <w:trPr>
              <w:trHeight w:val="801"/>
            </w:trPr>
          </w:trPrChange>
        </w:trPr>
        <w:tc>
          <w:tcPr>
            <w:tcW w:w="1838" w:type="dxa"/>
            <w:vAlign w:val="center"/>
            <w:tcPrChange w:id="28" w:author="user" w:date="2020-11-03T15:42:00Z">
              <w:tcPr>
                <w:tcW w:w="1838" w:type="dxa"/>
                <w:vAlign w:val="center"/>
              </w:tcPr>
            </w:tcPrChange>
          </w:tcPr>
          <w:p w14:paraId="3F15D252" w14:textId="145129A6" w:rsidR="005F0177" w:rsidDel="00ED2216" w:rsidRDefault="005F0177" w:rsidP="00DC6702">
            <w:pPr>
              <w:tabs>
                <w:tab w:val="left" w:pos="3900"/>
              </w:tabs>
              <w:jc w:val="distribute"/>
              <w:rPr>
                <w:del w:id="29" w:author="user" w:date="2020-11-03T15:37:00Z"/>
                <w:rFonts w:cstheme="minorHAnsi"/>
              </w:rPr>
            </w:pPr>
            <w:del w:id="30" w:author="user" w:date="2020-11-03T15:37:00Z">
              <w:r w:rsidDel="00ED2216">
                <w:rPr>
                  <w:rFonts w:cstheme="minorHAnsi" w:hint="eastAsia"/>
                </w:rPr>
                <w:delText>實驗室內部</w:delText>
              </w:r>
            </w:del>
          </w:p>
          <w:p w14:paraId="43325DD1" w14:textId="0278F8A2" w:rsidR="005F0177" w:rsidDel="00ED2216" w:rsidRDefault="005F0177" w:rsidP="00DC6702">
            <w:pPr>
              <w:tabs>
                <w:tab w:val="left" w:pos="3900"/>
              </w:tabs>
              <w:jc w:val="distribute"/>
              <w:rPr>
                <w:del w:id="31" w:author="user" w:date="2020-11-03T15:37:00Z"/>
              </w:rPr>
            </w:pPr>
            <w:del w:id="32" w:author="user" w:date="2020-11-03T15:37:00Z">
              <w:r w:rsidDel="00ED2216">
                <w:rPr>
                  <w:rFonts w:cstheme="minorHAnsi" w:hint="eastAsia"/>
                </w:rPr>
                <w:delText>盲樣測試</w:delText>
              </w:r>
            </w:del>
          </w:p>
        </w:tc>
        <w:tc>
          <w:tcPr>
            <w:tcW w:w="2835" w:type="dxa"/>
            <w:vAlign w:val="center"/>
            <w:tcPrChange w:id="33" w:author="user" w:date="2020-11-03T15:42:00Z">
              <w:tcPr>
                <w:tcW w:w="2835" w:type="dxa"/>
                <w:vAlign w:val="center"/>
              </w:tcPr>
            </w:tcPrChange>
          </w:tcPr>
          <w:p w14:paraId="7E460672" w14:textId="4541B871" w:rsidR="005F0177" w:rsidDel="00ED2216" w:rsidRDefault="005F0177" w:rsidP="00FE6F6D">
            <w:pPr>
              <w:tabs>
                <w:tab w:val="left" w:pos="3900"/>
              </w:tabs>
              <w:jc w:val="both"/>
              <w:rPr>
                <w:del w:id="34" w:author="user" w:date="2020-11-03T15:37:00Z"/>
              </w:rPr>
            </w:pPr>
            <w:del w:id="35" w:author="user" w:date="2020-11-03T15:37:00Z">
              <w:r w:rsidDel="00ED2216">
                <w:rPr>
                  <w:rFonts w:cstheme="minorHAnsi" w:hint="eastAsia"/>
                </w:rPr>
                <w:delText>盲樣測試錯誤率應低於</w:delText>
              </w:r>
              <w:r w:rsidDel="00ED2216">
                <w:rPr>
                  <w:rFonts w:cstheme="minorHAnsi" w:hint="eastAsia"/>
                </w:rPr>
                <w:delText>10%</w:delText>
              </w:r>
              <w:r w:rsidDel="00ED2216">
                <w:rPr>
                  <w:rFonts w:cstheme="minorHAnsi" w:hint="eastAsia"/>
                </w:rPr>
                <w:delText>。</w:delText>
              </w:r>
            </w:del>
          </w:p>
        </w:tc>
        <w:tc>
          <w:tcPr>
            <w:tcW w:w="2977" w:type="dxa"/>
            <w:tcPrChange w:id="36" w:author="user" w:date="2020-11-03T15:42:00Z">
              <w:tcPr>
                <w:tcW w:w="2977" w:type="dxa"/>
              </w:tcPr>
            </w:tcPrChange>
          </w:tcPr>
          <w:p w14:paraId="5F72365A" w14:textId="2CE11D98" w:rsidR="005F0177" w:rsidDel="00ED2216" w:rsidRDefault="00290B5B" w:rsidP="00412594">
            <w:pPr>
              <w:tabs>
                <w:tab w:val="left" w:pos="3900"/>
              </w:tabs>
              <w:jc w:val="both"/>
              <w:rPr>
                <w:del w:id="37" w:author="user" w:date="2020-11-03T15:37:00Z"/>
              </w:rPr>
            </w:pPr>
            <w:del w:id="38" w:author="user" w:date="2020-11-03T15:37:00Z">
              <w:r w:rsidDel="00ED2216">
                <w:rPr>
                  <w:rFonts w:hint="eastAsia"/>
                </w:rPr>
                <w:delText>盲樣測試參加次數</w:delText>
              </w:r>
              <w:r w:rsidDel="00ED2216">
                <w:rPr>
                  <w:rFonts w:hint="eastAsia"/>
                </w:rPr>
                <w:delText>____</w:delText>
              </w:r>
              <w:r w:rsidR="00720A3F" w:rsidDel="00ED2216">
                <w:rPr>
                  <w:rFonts w:hint="eastAsia"/>
                </w:rPr>
                <w:delText>_</w:delText>
              </w:r>
              <w:r w:rsidDel="00ED2216">
                <w:rPr>
                  <w:rFonts w:hint="eastAsia"/>
                </w:rPr>
                <w:delText>次；不合格次數</w:delText>
              </w:r>
              <w:r w:rsidDel="00ED2216">
                <w:rPr>
                  <w:rFonts w:hint="eastAsia"/>
                </w:rPr>
                <w:delText>___</w:delText>
              </w:r>
              <w:r w:rsidR="00412594" w:rsidDel="00ED2216">
                <w:rPr>
                  <w:rFonts w:hint="eastAsia"/>
                </w:rPr>
                <w:delText>__</w:delText>
              </w:r>
              <w:r w:rsidDel="00ED2216">
                <w:rPr>
                  <w:rFonts w:hint="eastAsia"/>
                </w:rPr>
                <w:delText>次；錯誤率</w:delText>
              </w:r>
              <w:r w:rsidDel="00ED2216">
                <w:rPr>
                  <w:rFonts w:hint="eastAsia"/>
                </w:rPr>
                <w:delText>____</w:delText>
              </w:r>
              <w:r w:rsidR="00720A3F" w:rsidDel="00ED2216">
                <w:rPr>
                  <w:rFonts w:hint="eastAsia"/>
                </w:rPr>
                <w:delText>_</w:delText>
              </w:r>
              <w:r w:rsidDel="00ED2216">
                <w:rPr>
                  <w:rFonts w:hint="eastAsia"/>
                </w:rPr>
                <w:delText>%</w:delText>
              </w:r>
              <w:r w:rsidDel="00ED2216">
                <w:rPr>
                  <w:rFonts w:hint="eastAsia"/>
                </w:rPr>
                <w:delText>。</w:delText>
              </w:r>
            </w:del>
          </w:p>
        </w:tc>
        <w:tc>
          <w:tcPr>
            <w:tcW w:w="1984" w:type="dxa"/>
            <w:vAlign w:val="center"/>
            <w:tcPrChange w:id="39" w:author="user" w:date="2020-11-03T15:42:00Z">
              <w:tcPr>
                <w:tcW w:w="1984" w:type="dxa"/>
                <w:vAlign w:val="center"/>
              </w:tcPr>
            </w:tcPrChange>
          </w:tcPr>
          <w:p w14:paraId="3B9C0D1D" w14:textId="6AA0968A" w:rsidR="00BC3024" w:rsidRPr="004D4DEF" w:rsidDel="00ED2216" w:rsidRDefault="00BC3024" w:rsidP="00BC3024">
            <w:pPr>
              <w:spacing w:line="276" w:lineRule="auto"/>
              <w:jc w:val="both"/>
              <w:rPr>
                <w:del w:id="40" w:author="user" w:date="2020-11-03T15:37:00Z"/>
                <w:rFonts w:ascii="標楷體" w:eastAsia="標楷體" w:hAnsi="標楷體" w:cs="Times New Roman"/>
              </w:rPr>
            </w:pPr>
            <w:del w:id="41" w:author="user" w:date="2020-11-03T15:37:00Z">
              <w:r w:rsidRPr="004D4DEF" w:rsidDel="00ED2216">
                <w:rPr>
                  <w:rFonts w:ascii="標楷體" w:eastAsia="標楷體" w:hAnsi="標楷體" w:cs="Times New Roman"/>
                </w:rPr>
                <w:delText>□ 資格認可</w:delText>
              </w:r>
            </w:del>
          </w:p>
          <w:p w14:paraId="6CAFD305" w14:textId="783271C8" w:rsidR="005F0177" w:rsidDel="00ED2216" w:rsidRDefault="00BC3024" w:rsidP="00BC3024">
            <w:pPr>
              <w:tabs>
                <w:tab w:val="left" w:pos="3900"/>
              </w:tabs>
              <w:jc w:val="both"/>
              <w:rPr>
                <w:del w:id="42" w:author="user" w:date="2020-11-03T15:37:00Z"/>
              </w:rPr>
            </w:pPr>
            <w:del w:id="43" w:author="user" w:date="2020-11-03T15:37:00Z">
              <w:r w:rsidRPr="004D4DEF" w:rsidDel="00ED2216">
                <w:rPr>
                  <w:rFonts w:ascii="標楷體" w:eastAsia="標楷體" w:hAnsi="標楷體" w:cs="Times New Roman"/>
                </w:rPr>
                <w:delText>□ 資格不認可</w:delText>
              </w:r>
            </w:del>
          </w:p>
        </w:tc>
      </w:tr>
      <w:tr w:rsidR="005F0177" w14:paraId="1B80D72E" w14:textId="77777777" w:rsidTr="00DE664F">
        <w:trPr>
          <w:trHeight w:val="1417"/>
          <w:trPrChange w:id="44" w:author="user" w:date="2020-11-03T15:42:00Z">
            <w:trPr>
              <w:trHeight w:val="801"/>
            </w:trPr>
          </w:trPrChange>
        </w:trPr>
        <w:tc>
          <w:tcPr>
            <w:tcW w:w="1838" w:type="dxa"/>
            <w:vAlign w:val="center"/>
            <w:tcPrChange w:id="45" w:author="user" w:date="2020-11-03T15:42:00Z">
              <w:tcPr>
                <w:tcW w:w="1838" w:type="dxa"/>
                <w:vAlign w:val="center"/>
              </w:tcPr>
            </w:tcPrChange>
          </w:tcPr>
          <w:p w14:paraId="09F5CCDD" w14:textId="77777777" w:rsidR="005F0177" w:rsidRDefault="005F0177" w:rsidP="00DC6702">
            <w:pPr>
              <w:tabs>
                <w:tab w:val="left" w:pos="3900"/>
              </w:tabs>
              <w:jc w:val="distribute"/>
            </w:pPr>
            <w:r>
              <w:rPr>
                <w:rFonts w:cstheme="minorHAnsi" w:hint="eastAsia"/>
              </w:rPr>
              <w:t>外部能力試驗</w:t>
            </w:r>
          </w:p>
        </w:tc>
        <w:tc>
          <w:tcPr>
            <w:tcW w:w="2835" w:type="dxa"/>
            <w:vAlign w:val="center"/>
            <w:tcPrChange w:id="46" w:author="user" w:date="2020-11-03T15:42:00Z">
              <w:tcPr>
                <w:tcW w:w="2835" w:type="dxa"/>
                <w:vAlign w:val="center"/>
              </w:tcPr>
            </w:tcPrChange>
          </w:tcPr>
          <w:p w14:paraId="35C0E273" w14:textId="77777777" w:rsidR="005F0177" w:rsidRDefault="005F0177" w:rsidP="00FE6F6D">
            <w:pPr>
              <w:tabs>
                <w:tab w:val="left" w:pos="3900"/>
              </w:tabs>
              <w:jc w:val="both"/>
            </w:pPr>
            <w:r>
              <w:rPr>
                <w:rFonts w:cstheme="minorHAnsi" w:hint="eastAsia"/>
              </w:rPr>
              <w:t>一年至少參與一次外部能力試驗活動，且結果判定為可接受。</w:t>
            </w:r>
          </w:p>
        </w:tc>
        <w:tc>
          <w:tcPr>
            <w:tcW w:w="2977" w:type="dxa"/>
            <w:tcPrChange w:id="47" w:author="user" w:date="2020-11-03T15:42:00Z">
              <w:tcPr>
                <w:tcW w:w="2977" w:type="dxa"/>
              </w:tcPr>
            </w:tcPrChange>
          </w:tcPr>
          <w:p w14:paraId="43BC170A" w14:textId="77777777" w:rsidR="005F0177" w:rsidRDefault="00290B5B" w:rsidP="00412594">
            <w:pPr>
              <w:tabs>
                <w:tab w:val="left" w:pos="3900"/>
              </w:tabs>
              <w:jc w:val="both"/>
            </w:pPr>
            <w:r>
              <w:rPr>
                <w:rFonts w:hint="eastAsia"/>
              </w:rPr>
              <w:t>外部能力試驗參加次數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次；合格次數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次</w:t>
            </w:r>
            <w:r w:rsidR="00720A3F">
              <w:rPr>
                <w:rFonts w:hint="eastAsia"/>
              </w:rPr>
              <w:t>。</w:t>
            </w:r>
          </w:p>
        </w:tc>
        <w:tc>
          <w:tcPr>
            <w:tcW w:w="1984" w:type="dxa"/>
            <w:vAlign w:val="center"/>
            <w:tcPrChange w:id="48" w:author="user" w:date="2020-11-03T15:42:00Z">
              <w:tcPr>
                <w:tcW w:w="1984" w:type="dxa"/>
                <w:vAlign w:val="center"/>
              </w:tcPr>
            </w:tcPrChange>
          </w:tcPr>
          <w:p w14:paraId="21CCBC7E" w14:textId="77777777" w:rsidR="00BC3024" w:rsidRPr="004D4DEF" w:rsidRDefault="00BC3024" w:rsidP="00BC3024">
            <w:pPr>
              <w:spacing w:line="276" w:lineRule="auto"/>
              <w:jc w:val="both"/>
              <w:rPr>
                <w:rFonts w:ascii="標楷體" w:eastAsia="標楷體" w:hAnsi="標楷體" w:cs="Times New Roman"/>
              </w:rPr>
            </w:pPr>
            <w:r w:rsidRPr="004D4DEF">
              <w:rPr>
                <w:rFonts w:ascii="標楷體" w:eastAsia="標楷體" w:hAnsi="標楷體" w:cs="Times New Roman"/>
              </w:rPr>
              <w:t>□ 資格認可</w:t>
            </w:r>
          </w:p>
          <w:p w14:paraId="4667E9CA" w14:textId="77777777" w:rsidR="005F0177" w:rsidRDefault="00BC3024" w:rsidP="00BC3024">
            <w:pPr>
              <w:tabs>
                <w:tab w:val="left" w:pos="3900"/>
              </w:tabs>
              <w:jc w:val="both"/>
            </w:pPr>
            <w:r w:rsidRPr="004D4DEF">
              <w:rPr>
                <w:rFonts w:ascii="標楷體" w:eastAsia="標楷體" w:hAnsi="標楷體" w:cs="Times New Roman"/>
              </w:rPr>
              <w:t>□ 資格不認可</w:t>
            </w:r>
          </w:p>
        </w:tc>
      </w:tr>
      <w:tr w:rsidR="003D16E4" w14:paraId="6A39D2C7" w14:textId="77777777" w:rsidTr="00DE664F">
        <w:trPr>
          <w:trHeight w:val="1417"/>
          <w:trPrChange w:id="49" w:author="user" w:date="2020-11-03T15:42:00Z">
            <w:trPr>
              <w:trHeight w:val="801"/>
            </w:trPr>
          </w:trPrChange>
        </w:trPr>
        <w:tc>
          <w:tcPr>
            <w:tcW w:w="1838" w:type="dxa"/>
            <w:vAlign w:val="center"/>
            <w:tcPrChange w:id="50" w:author="user" w:date="2020-11-03T15:42:00Z">
              <w:tcPr>
                <w:tcW w:w="1838" w:type="dxa"/>
                <w:vAlign w:val="center"/>
              </w:tcPr>
            </w:tcPrChange>
          </w:tcPr>
          <w:p w14:paraId="38CBCFA9" w14:textId="77777777" w:rsidR="003D16E4" w:rsidRDefault="003D16E4" w:rsidP="00DC6702">
            <w:pPr>
              <w:tabs>
                <w:tab w:val="left" w:pos="3900"/>
              </w:tabs>
              <w:jc w:val="distribute"/>
              <w:rPr>
                <w:rFonts w:cstheme="minorHAnsi"/>
              </w:rPr>
            </w:pPr>
            <w:r>
              <w:rPr>
                <w:rFonts w:cstheme="minorHAnsi" w:hint="eastAsia"/>
              </w:rPr>
              <w:t>檢驗結果資料輸入</w:t>
            </w:r>
          </w:p>
        </w:tc>
        <w:tc>
          <w:tcPr>
            <w:tcW w:w="2835" w:type="dxa"/>
            <w:vAlign w:val="center"/>
            <w:tcPrChange w:id="51" w:author="user" w:date="2020-11-03T15:42:00Z">
              <w:tcPr>
                <w:tcW w:w="2835" w:type="dxa"/>
                <w:vAlign w:val="center"/>
              </w:tcPr>
            </w:tcPrChange>
          </w:tcPr>
          <w:p w14:paraId="7DEA58F6" w14:textId="77777777" w:rsidR="003D16E4" w:rsidRDefault="003D16E4" w:rsidP="00FE6F6D">
            <w:pPr>
              <w:tabs>
                <w:tab w:val="left" w:pos="3900"/>
              </w:tabs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檢驗結果輸入錯誤，導致報告須修改的修正率應低於</w:t>
            </w:r>
            <w:r>
              <w:rPr>
                <w:rFonts w:cstheme="minorHAnsi" w:hint="eastAsia"/>
              </w:rPr>
              <w:t>10</w:t>
            </w:r>
            <w:r>
              <w:rPr>
                <w:rFonts w:cstheme="minorHAnsi"/>
              </w:rPr>
              <w:t>%</w:t>
            </w:r>
            <w:r>
              <w:rPr>
                <w:rFonts w:cstheme="minorHAnsi" w:hint="eastAsia"/>
              </w:rPr>
              <w:t>。</w:t>
            </w:r>
          </w:p>
        </w:tc>
        <w:tc>
          <w:tcPr>
            <w:tcW w:w="2977" w:type="dxa"/>
            <w:tcPrChange w:id="52" w:author="user" w:date="2020-11-03T15:42:00Z">
              <w:tcPr>
                <w:tcW w:w="2977" w:type="dxa"/>
              </w:tcPr>
            </w:tcPrChange>
          </w:tcPr>
          <w:p w14:paraId="2263DC04" w14:textId="77777777" w:rsidR="003D16E4" w:rsidRDefault="003D16E4" w:rsidP="00412594">
            <w:pPr>
              <w:tabs>
                <w:tab w:val="left" w:pos="3900"/>
              </w:tabs>
              <w:jc w:val="both"/>
            </w:pPr>
            <w:r>
              <w:rPr>
                <w:rFonts w:hint="eastAsia"/>
              </w:rPr>
              <w:t>檢驗結果輸入總件數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件；資料修正率</w:t>
            </w:r>
            <w:r>
              <w:rPr>
                <w:rFonts w:hint="eastAsia"/>
              </w:rPr>
              <w:t>____%</w:t>
            </w:r>
            <w:r>
              <w:rPr>
                <w:rFonts w:hint="eastAsia"/>
              </w:rPr>
              <w:t>。</w:t>
            </w:r>
          </w:p>
        </w:tc>
        <w:tc>
          <w:tcPr>
            <w:tcW w:w="1984" w:type="dxa"/>
            <w:vAlign w:val="center"/>
            <w:tcPrChange w:id="53" w:author="user" w:date="2020-11-03T15:42:00Z">
              <w:tcPr>
                <w:tcW w:w="1984" w:type="dxa"/>
                <w:vAlign w:val="center"/>
              </w:tcPr>
            </w:tcPrChange>
          </w:tcPr>
          <w:p w14:paraId="6BFC48A9" w14:textId="77777777" w:rsidR="003D16E4" w:rsidRPr="004D4DEF" w:rsidRDefault="003D16E4" w:rsidP="003D16E4">
            <w:pPr>
              <w:spacing w:line="276" w:lineRule="auto"/>
              <w:jc w:val="both"/>
              <w:rPr>
                <w:rFonts w:ascii="標楷體" w:eastAsia="標楷體" w:hAnsi="標楷體" w:cs="Times New Roman"/>
              </w:rPr>
            </w:pPr>
            <w:r w:rsidRPr="004D4DEF">
              <w:rPr>
                <w:rFonts w:ascii="標楷體" w:eastAsia="標楷體" w:hAnsi="標楷體" w:cs="Times New Roman"/>
              </w:rPr>
              <w:t>□ 資格認可</w:t>
            </w:r>
          </w:p>
          <w:p w14:paraId="487C78F9" w14:textId="77777777" w:rsidR="003D16E4" w:rsidRPr="004D4DEF" w:rsidRDefault="003D16E4" w:rsidP="003D16E4">
            <w:pPr>
              <w:spacing w:line="276" w:lineRule="auto"/>
              <w:jc w:val="both"/>
              <w:rPr>
                <w:rFonts w:ascii="標楷體" w:eastAsia="標楷體" w:hAnsi="標楷體" w:cs="Times New Roman"/>
              </w:rPr>
            </w:pPr>
            <w:r w:rsidRPr="004D4DEF">
              <w:rPr>
                <w:rFonts w:ascii="標楷體" w:eastAsia="標楷體" w:hAnsi="標楷體" w:cs="Times New Roman"/>
              </w:rPr>
              <w:t>□ 資格不認可</w:t>
            </w:r>
          </w:p>
        </w:tc>
      </w:tr>
      <w:tr w:rsidR="005F0177" w14:paraId="371B2CB9" w14:textId="77777777" w:rsidTr="00DE664F">
        <w:trPr>
          <w:trHeight w:val="1417"/>
          <w:trPrChange w:id="54" w:author="user" w:date="2020-11-03T15:42:00Z">
            <w:trPr>
              <w:trHeight w:val="801"/>
            </w:trPr>
          </w:trPrChange>
        </w:trPr>
        <w:tc>
          <w:tcPr>
            <w:tcW w:w="1838" w:type="dxa"/>
            <w:vAlign w:val="center"/>
            <w:tcPrChange w:id="55" w:author="user" w:date="2020-11-03T15:42:00Z">
              <w:tcPr>
                <w:tcW w:w="1838" w:type="dxa"/>
                <w:vAlign w:val="center"/>
              </w:tcPr>
            </w:tcPrChange>
          </w:tcPr>
          <w:p w14:paraId="475812D4" w14:textId="77777777" w:rsidR="005F0177" w:rsidRDefault="005F0177" w:rsidP="00DC6702">
            <w:pPr>
              <w:tabs>
                <w:tab w:val="left" w:pos="3900"/>
              </w:tabs>
              <w:jc w:val="distribute"/>
              <w:rPr>
                <w:rFonts w:cstheme="minorHAnsi"/>
              </w:rPr>
            </w:pPr>
            <w:r>
              <w:rPr>
                <w:rFonts w:cstheme="minorHAnsi" w:hint="eastAsia"/>
              </w:rPr>
              <w:t>年度人為</w:t>
            </w:r>
          </w:p>
          <w:p w14:paraId="18D7367F" w14:textId="77777777" w:rsidR="005F0177" w:rsidRDefault="0057488E" w:rsidP="00DC6702">
            <w:pPr>
              <w:tabs>
                <w:tab w:val="left" w:pos="3900"/>
              </w:tabs>
              <w:jc w:val="distribute"/>
            </w:pPr>
            <w:r>
              <w:rPr>
                <w:rFonts w:cstheme="minorHAnsi" w:hint="eastAsia"/>
              </w:rPr>
              <w:t>疏失</w:t>
            </w:r>
          </w:p>
        </w:tc>
        <w:tc>
          <w:tcPr>
            <w:tcW w:w="2835" w:type="dxa"/>
            <w:vAlign w:val="center"/>
            <w:tcPrChange w:id="56" w:author="user" w:date="2020-11-03T15:42:00Z">
              <w:tcPr>
                <w:tcW w:w="2835" w:type="dxa"/>
                <w:vAlign w:val="center"/>
              </w:tcPr>
            </w:tcPrChange>
          </w:tcPr>
          <w:p w14:paraId="135253B2" w14:textId="77777777" w:rsidR="005F0177" w:rsidRDefault="005F0177" w:rsidP="00FE6F6D">
            <w:pPr>
              <w:tabs>
                <w:tab w:val="left" w:pos="3900"/>
              </w:tabs>
              <w:jc w:val="both"/>
            </w:pPr>
            <w:r>
              <w:rPr>
                <w:rFonts w:cstheme="minorHAnsi" w:hint="eastAsia"/>
              </w:rPr>
              <w:t>年度人為疏失導致檢驗結果不正確的錯誤率應低於</w:t>
            </w:r>
            <w:r>
              <w:rPr>
                <w:rFonts w:cstheme="minorHAnsi" w:hint="eastAsia"/>
              </w:rPr>
              <w:t>10%</w:t>
            </w:r>
            <w:r>
              <w:rPr>
                <w:rFonts w:cstheme="minorHAnsi" w:hint="eastAsia"/>
              </w:rPr>
              <w:t>。</w:t>
            </w:r>
          </w:p>
        </w:tc>
        <w:tc>
          <w:tcPr>
            <w:tcW w:w="2977" w:type="dxa"/>
            <w:tcPrChange w:id="57" w:author="user" w:date="2020-11-03T15:42:00Z">
              <w:tcPr>
                <w:tcW w:w="2977" w:type="dxa"/>
              </w:tcPr>
            </w:tcPrChange>
          </w:tcPr>
          <w:p w14:paraId="586197EC" w14:textId="77777777" w:rsidR="00720A3F" w:rsidRDefault="00720A3F" w:rsidP="00412594">
            <w:pPr>
              <w:tabs>
                <w:tab w:val="left" w:pos="3900"/>
              </w:tabs>
              <w:jc w:val="both"/>
            </w:pPr>
            <w:r>
              <w:rPr>
                <w:rFonts w:hint="eastAsia"/>
              </w:rPr>
              <w:t>年度操作總件數</w:t>
            </w:r>
            <w:r>
              <w:rPr>
                <w:rFonts w:hint="eastAsia"/>
              </w:rPr>
              <w:t>_____</w:t>
            </w:r>
            <w:r>
              <w:rPr>
                <w:rFonts w:hint="eastAsia"/>
              </w:rPr>
              <w:t>件；人為疏失件數</w:t>
            </w:r>
            <w:r>
              <w:rPr>
                <w:rFonts w:hint="eastAsia"/>
              </w:rPr>
              <w:t>_____</w:t>
            </w:r>
            <w:r>
              <w:rPr>
                <w:rFonts w:hint="eastAsia"/>
              </w:rPr>
              <w:t>件；錯誤率</w:t>
            </w:r>
            <w:r>
              <w:rPr>
                <w:rFonts w:hint="eastAsia"/>
              </w:rPr>
              <w:t>_____%</w:t>
            </w:r>
            <w:r>
              <w:rPr>
                <w:rFonts w:hint="eastAsia"/>
              </w:rPr>
              <w:t>。</w:t>
            </w:r>
          </w:p>
        </w:tc>
        <w:tc>
          <w:tcPr>
            <w:tcW w:w="1984" w:type="dxa"/>
            <w:vAlign w:val="center"/>
            <w:tcPrChange w:id="58" w:author="user" w:date="2020-11-03T15:42:00Z">
              <w:tcPr>
                <w:tcW w:w="1984" w:type="dxa"/>
                <w:vAlign w:val="center"/>
              </w:tcPr>
            </w:tcPrChange>
          </w:tcPr>
          <w:p w14:paraId="330E24C8" w14:textId="77777777" w:rsidR="00BC3024" w:rsidRPr="004D4DEF" w:rsidRDefault="00BC3024" w:rsidP="00BC3024">
            <w:pPr>
              <w:spacing w:line="276" w:lineRule="auto"/>
              <w:jc w:val="both"/>
              <w:rPr>
                <w:rFonts w:ascii="標楷體" w:eastAsia="標楷體" w:hAnsi="標楷體" w:cs="Times New Roman"/>
              </w:rPr>
            </w:pPr>
            <w:r w:rsidRPr="004D4DEF">
              <w:rPr>
                <w:rFonts w:ascii="標楷體" w:eastAsia="標楷體" w:hAnsi="標楷體" w:cs="Times New Roman"/>
              </w:rPr>
              <w:t>□ 資格認可</w:t>
            </w:r>
          </w:p>
          <w:p w14:paraId="40A5E3A6" w14:textId="77777777" w:rsidR="00697896" w:rsidRPr="00697896" w:rsidRDefault="00BC3024" w:rsidP="00BC3024">
            <w:pPr>
              <w:tabs>
                <w:tab w:val="left" w:pos="3900"/>
              </w:tabs>
              <w:jc w:val="both"/>
              <w:rPr>
                <w:rFonts w:ascii="標楷體" w:eastAsia="標楷體" w:hAnsi="標楷體" w:cs="Times New Roman"/>
              </w:rPr>
            </w:pPr>
            <w:r w:rsidRPr="004D4DEF">
              <w:rPr>
                <w:rFonts w:ascii="標楷體" w:eastAsia="標楷體" w:hAnsi="標楷體" w:cs="Times New Roman"/>
              </w:rPr>
              <w:t>□ 資格不認可</w:t>
            </w:r>
          </w:p>
        </w:tc>
      </w:tr>
      <w:tr w:rsidR="00697896" w14:paraId="7638C620" w14:textId="77777777" w:rsidTr="00DE664F">
        <w:trPr>
          <w:trHeight w:val="1417"/>
          <w:trPrChange w:id="59" w:author="user" w:date="2020-11-03T15:42:00Z">
            <w:trPr>
              <w:trHeight w:val="801"/>
            </w:trPr>
          </w:trPrChange>
        </w:trPr>
        <w:tc>
          <w:tcPr>
            <w:tcW w:w="1838" w:type="dxa"/>
            <w:vAlign w:val="center"/>
            <w:tcPrChange w:id="60" w:author="user" w:date="2020-11-03T15:42:00Z">
              <w:tcPr>
                <w:tcW w:w="1838" w:type="dxa"/>
                <w:vAlign w:val="center"/>
              </w:tcPr>
            </w:tcPrChange>
          </w:tcPr>
          <w:p w14:paraId="288F91BF" w14:textId="77777777" w:rsidR="00697896" w:rsidRDefault="00697896" w:rsidP="00DC6702">
            <w:pPr>
              <w:tabs>
                <w:tab w:val="left" w:pos="3900"/>
              </w:tabs>
              <w:jc w:val="distribute"/>
              <w:rPr>
                <w:rFonts w:cstheme="minorHAnsi"/>
              </w:rPr>
            </w:pPr>
            <w:r>
              <w:rPr>
                <w:rFonts w:cstheme="minorHAnsi" w:hint="eastAsia"/>
              </w:rPr>
              <w:t>諮詢服務</w:t>
            </w:r>
          </w:p>
        </w:tc>
        <w:tc>
          <w:tcPr>
            <w:tcW w:w="2835" w:type="dxa"/>
            <w:vAlign w:val="center"/>
            <w:tcPrChange w:id="61" w:author="user" w:date="2020-11-03T15:42:00Z">
              <w:tcPr>
                <w:tcW w:w="2835" w:type="dxa"/>
                <w:vAlign w:val="center"/>
              </w:tcPr>
            </w:tcPrChange>
          </w:tcPr>
          <w:p w14:paraId="137419A9" w14:textId="77777777" w:rsidR="00697896" w:rsidRDefault="00697896" w:rsidP="00FE6F6D">
            <w:pPr>
              <w:tabs>
                <w:tab w:val="left" w:pos="3900"/>
              </w:tabs>
              <w:jc w:val="both"/>
              <w:rPr>
                <w:ins w:id="62" w:author="user" w:date="2020-11-03T15:42:00Z"/>
                <w:rFonts w:cstheme="minorHAnsi"/>
              </w:rPr>
            </w:pPr>
            <w:r>
              <w:rPr>
                <w:rFonts w:cstheme="minorHAnsi" w:hint="eastAsia"/>
              </w:rPr>
              <w:t>擁有專業的知識與能力，能提供</w:t>
            </w:r>
            <w:r w:rsidR="00622685">
              <w:rPr>
                <w:rFonts w:cstheme="minorHAnsi" w:hint="eastAsia"/>
              </w:rPr>
              <w:t>檢驗項目</w:t>
            </w:r>
            <w:r>
              <w:rPr>
                <w:rFonts w:cstheme="minorHAnsi" w:hint="eastAsia"/>
              </w:rPr>
              <w:t>的說明。</w:t>
            </w:r>
          </w:p>
          <w:p w14:paraId="26D70C61" w14:textId="336A55D2" w:rsidR="00DE664F" w:rsidRDefault="00DE664F" w:rsidP="00FE6F6D">
            <w:pPr>
              <w:tabs>
                <w:tab w:val="left" w:pos="3900"/>
              </w:tabs>
              <w:jc w:val="both"/>
              <w:rPr>
                <w:rFonts w:cstheme="minorHAnsi" w:hint="eastAsia"/>
              </w:rPr>
            </w:pPr>
            <w:ins w:id="63" w:author="user" w:date="2020-11-03T15:42:00Z">
              <w:r>
                <w:rPr>
                  <w:rFonts w:cstheme="minorHAnsi" w:hint="eastAsia"/>
                </w:rPr>
                <w:t>由實驗室主管口頭考核。</w:t>
              </w:r>
            </w:ins>
          </w:p>
        </w:tc>
        <w:tc>
          <w:tcPr>
            <w:tcW w:w="2977" w:type="dxa"/>
            <w:tcPrChange w:id="64" w:author="user" w:date="2020-11-03T15:42:00Z">
              <w:tcPr>
                <w:tcW w:w="2977" w:type="dxa"/>
              </w:tcPr>
            </w:tcPrChange>
          </w:tcPr>
          <w:p w14:paraId="23029D5D" w14:textId="77777777" w:rsidR="00697896" w:rsidRDefault="00697896" w:rsidP="00412594">
            <w:pPr>
              <w:tabs>
                <w:tab w:val="left" w:pos="3900"/>
              </w:tabs>
              <w:jc w:val="both"/>
            </w:pPr>
            <w:r w:rsidRPr="004D4DEF">
              <w:rPr>
                <w:rFonts w:ascii="標楷體" w:eastAsia="標楷體" w:hAnsi="標楷體" w:cs="Times New Roman"/>
              </w:rPr>
              <w:t>□</w:t>
            </w:r>
            <w:r>
              <w:rPr>
                <w:rFonts w:hint="eastAsia"/>
              </w:rPr>
              <w:t>能展現技術上的專業能力。</w:t>
            </w:r>
          </w:p>
          <w:p w14:paraId="365BAE23" w14:textId="77777777" w:rsidR="00697896" w:rsidRDefault="00697896" w:rsidP="00412594">
            <w:pPr>
              <w:tabs>
                <w:tab w:val="left" w:pos="3900"/>
              </w:tabs>
              <w:jc w:val="both"/>
            </w:pPr>
            <w:r w:rsidRPr="004D4DEF">
              <w:rPr>
                <w:rFonts w:ascii="標楷體" w:eastAsia="標楷體" w:hAnsi="標楷體" w:cs="Times New Roman"/>
              </w:rPr>
              <w:t>□</w:t>
            </w:r>
            <w:r>
              <w:rPr>
                <w:rFonts w:ascii="標楷體" w:eastAsia="標楷體" w:hAnsi="標楷體" w:cs="Times New Roman" w:hint="eastAsia"/>
              </w:rPr>
              <w:t>能展現專業的知識</w:t>
            </w:r>
            <w:r w:rsidR="00622685">
              <w:rPr>
                <w:rFonts w:ascii="標楷體" w:eastAsia="標楷體" w:hAnsi="標楷體" w:cs="Times New Roman" w:hint="eastAsia"/>
              </w:rPr>
              <w:t>提供檢驗項目的說明</w:t>
            </w:r>
            <w:r>
              <w:rPr>
                <w:rFonts w:ascii="標楷體" w:eastAsia="標楷體" w:hAnsi="標楷體" w:cs="Times New Roman" w:hint="eastAsia"/>
              </w:rPr>
              <w:t>。</w:t>
            </w:r>
          </w:p>
        </w:tc>
        <w:tc>
          <w:tcPr>
            <w:tcW w:w="1984" w:type="dxa"/>
            <w:vAlign w:val="center"/>
            <w:tcPrChange w:id="65" w:author="user" w:date="2020-11-03T15:42:00Z">
              <w:tcPr>
                <w:tcW w:w="1984" w:type="dxa"/>
                <w:vAlign w:val="center"/>
              </w:tcPr>
            </w:tcPrChange>
          </w:tcPr>
          <w:p w14:paraId="763434C7" w14:textId="77777777" w:rsidR="00697896" w:rsidRPr="004D4DEF" w:rsidRDefault="00697896" w:rsidP="00697896">
            <w:pPr>
              <w:spacing w:line="276" w:lineRule="auto"/>
              <w:jc w:val="both"/>
              <w:rPr>
                <w:rFonts w:ascii="標楷體" w:eastAsia="標楷體" w:hAnsi="標楷體" w:cs="Times New Roman"/>
              </w:rPr>
            </w:pPr>
            <w:r w:rsidRPr="004D4DEF">
              <w:rPr>
                <w:rFonts w:ascii="標楷體" w:eastAsia="標楷體" w:hAnsi="標楷體" w:cs="Times New Roman"/>
              </w:rPr>
              <w:t>□ 資格認可</w:t>
            </w:r>
          </w:p>
          <w:p w14:paraId="4BD99BBF" w14:textId="77777777" w:rsidR="00697896" w:rsidRPr="004D4DEF" w:rsidRDefault="00697896" w:rsidP="00697896">
            <w:pPr>
              <w:spacing w:line="276" w:lineRule="auto"/>
              <w:jc w:val="both"/>
              <w:rPr>
                <w:rFonts w:ascii="標楷體" w:eastAsia="標楷體" w:hAnsi="標楷體" w:cs="Times New Roman"/>
              </w:rPr>
            </w:pPr>
            <w:r w:rsidRPr="004D4DEF">
              <w:rPr>
                <w:rFonts w:ascii="標楷體" w:eastAsia="標楷體" w:hAnsi="標楷體" w:cs="Times New Roman"/>
              </w:rPr>
              <w:t>□ 資格不認可</w:t>
            </w:r>
          </w:p>
        </w:tc>
      </w:tr>
    </w:tbl>
    <w:p w14:paraId="7B15AE5C" w14:textId="77777777" w:rsidR="005675AB" w:rsidRDefault="005675AB"/>
    <w:tbl>
      <w:tblPr>
        <w:tblStyle w:val="a9"/>
        <w:tblW w:w="0" w:type="auto"/>
        <w:tblLook w:val="04A0" w:firstRow="1" w:lastRow="0" w:firstColumn="1" w:lastColumn="0" w:noHBand="0" w:noVBand="1"/>
        <w:tblPrChange w:id="66" w:author="user" w:date="2020-11-03T15:42:00Z">
          <w:tblPr>
            <w:tblStyle w:val="a9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628"/>
        <w:tblGridChange w:id="67">
          <w:tblGrid>
            <w:gridCol w:w="9628"/>
          </w:tblGrid>
        </w:tblGridChange>
      </w:tblGrid>
      <w:tr w:rsidR="00BC3024" w14:paraId="65316EDF" w14:textId="77777777" w:rsidTr="00C72A3E">
        <w:trPr>
          <w:trHeight w:val="489"/>
          <w:trPrChange w:id="68" w:author="user" w:date="2020-11-03T15:42:00Z">
            <w:trPr>
              <w:trHeight w:val="489"/>
            </w:trPr>
          </w:trPrChange>
        </w:trPr>
        <w:tc>
          <w:tcPr>
            <w:tcW w:w="9628" w:type="dxa"/>
            <w:shd w:val="clear" w:color="auto" w:fill="F2F2F2" w:themeFill="background1" w:themeFillShade="F2"/>
            <w:vAlign w:val="center"/>
            <w:tcPrChange w:id="69" w:author="user" w:date="2020-11-03T15:42:00Z">
              <w:tcPr>
                <w:tcW w:w="9628" w:type="dxa"/>
                <w:vAlign w:val="center"/>
              </w:tcPr>
            </w:tcPrChange>
          </w:tcPr>
          <w:p w14:paraId="09CEFFA1" w14:textId="77777777" w:rsidR="00BC3024" w:rsidRDefault="00BC3024" w:rsidP="00BC3024">
            <w:pPr>
              <w:jc w:val="center"/>
            </w:pPr>
            <w:r>
              <w:rPr>
                <w:rFonts w:hint="eastAsia"/>
              </w:rPr>
              <w:t>實驗室主管評語</w:t>
            </w:r>
          </w:p>
        </w:tc>
      </w:tr>
      <w:tr w:rsidR="00BC3024" w14:paraId="284A9BC9" w14:textId="77777777" w:rsidTr="00BC3024">
        <w:trPr>
          <w:trHeight w:val="3470"/>
        </w:trPr>
        <w:tc>
          <w:tcPr>
            <w:tcW w:w="9628" w:type="dxa"/>
          </w:tcPr>
          <w:p w14:paraId="3477415F" w14:textId="77777777" w:rsidR="00BC3024" w:rsidRDefault="003D16E4">
            <w:r w:rsidRPr="004D4DEF">
              <w:rPr>
                <w:rFonts w:ascii="標楷體" w:eastAsia="標楷體" w:hAnsi="標楷體" w:cs="Times New Roman"/>
              </w:rPr>
              <w:t>□</w:t>
            </w:r>
            <w:r>
              <w:rPr>
                <w:rFonts w:ascii="標楷體" w:eastAsia="標楷體" w:hAnsi="標楷體" w:cs="Times New Roman" w:hint="eastAsia"/>
              </w:rPr>
              <w:t xml:space="preserve">資格持續授權 </w:t>
            </w:r>
            <w:r w:rsidRPr="004D4DEF">
              <w:rPr>
                <w:rFonts w:ascii="標楷體" w:eastAsia="標楷體" w:hAnsi="標楷體" w:cs="Times New Roman"/>
              </w:rPr>
              <w:t>□</w:t>
            </w:r>
            <w:r>
              <w:rPr>
                <w:rFonts w:ascii="標楷體" w:eastAsia="標楷體" w:hAnsi="標楷體" w:cs="Times New Roman" w:hint="eastAsia"/>
              </w:rPr>
              <w:t>需重新再教育訓練</w:t>
            </w:r>
          </w:p>
          <w:p w14:paraId="5E13A39D" w14:textId="116B16F5" w:rsidR="00BC3024" w:rsidDel="00DE664F" w:rsidRDefault="00BC3024">
            <w:pPr>
              <w:rPr>
                <w:del w:id="70" w:author="user" w:date="2020-11-03T15:42:00Z"/>
              </w:rPr>
            </w:pPr>
          </w:p>
          <w:p w14:paraId="3278B087" w14:textId="77777777" w:rsidR="00BC3024" w:rsidRDefault="00BC3024"/>
          <w:p w14:paraId="5B18F37F" w14:textId="77777777" w:rsidR="00BC3024" w:rsidRDefault="00BC3024"/>
          <w:p w14:paraId="674241C6" w14:textId="77777777" w:rsidR="00BC3024" w:rsidRDefault="00BC3024"/>
          <w:p w14:paraId="73E245AF" w14:textId="77777777" w:rsidR="00BC3024" w:rsidRDefault="00BC3024"/>
          <w:p w14:paraId="4A9834F9" w14:textId="77777777" w:rsidR="00BC3024" w:rsidRDefault="00BC3024"/>
          <w:p w14:paraId="4C350B99" w14:textId="77777777" w:rsidR="00BC3024" w:rsidRDefault="00BC3024"/>
          <w:p w14:paraId="2A0ACFF0" w14:textId="3FC87A4F" w:rsidR="00BC3024" w:rsidRDefault="00BC3024">
            <w:pPr>
              <w:rPr>
                <w:ins w:id="71" w:author="user" w:date="2020-11-03T15:42:00Z"/>
              </w:rPr>
            </w:pPr>
          </w:p>
          <w:p w14:paraId="09090B9C" w14:textId="77777777" w:rsidR="00C72A3E" w:rsidRDefault="00C72A3E">
            <w:pPr>
              <w:rPr>
                <w:rFonts w:hint="eastAsia"/>
              </w:rPr>
            </w:pPr>
          </w:p>
          <w:p w14:paraId="7BD7FE7A" w14:textId="77777777" w:rsidR="00BC3024" w:rsidRDefault="00BC3024" w:rsidP="00BC3024">
            <w:pPr>
              <w:tabs>
                <w:tab w:val="left" w:pos="3900"/>
              </w:tabs>
            </w:pPr>
            <w:r>
              <w:rPr>
                <w:rFonts w:hint="eastAsia"/>
              </w:rPr>
              <w:t>實驗室主管：</w:t>
            </w:r>
            <w:r>
              <w:rPr>
                <w:rFonts w:hint="eastAsia"/>
              </w:rPr>
              <w:t xml:space="preserve">____________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>____________</w:t>
            </w:r>
          </w:p>
        </w:tc>
      </w:tr>
    </w:tbl>
    <w:p w14:paraId="51474576" w14:textId="77777777" w:rsidR="00BC3024" w:rsidRPr="00A81B09" w:rsidRDefault="00BC3024" w:rsidP="00BC3024">
      <w:pPr>
        <w:tabs>
          <w:tab w:val="left" w:pos="3900"/>
        </w:tabs>
      </w:pPr>
    </w:p>
    <w:sectPr w:rsidR="00BC3024" w:rsidRPr="00A81B09" w:rsidSect="0030024A">
      <w:headerReference w:type="default" r:id="rId7"/>
      <w:footerReference w:type="default" r:id="rId8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0333B" w14:textId="77777777" w:rsidR="008B6427" w:rsidRDefault="008B6427" w:rsidP="00973C09">
      <w:r>
        <w:separator/>
      </w:r>
    </w:p>
  </w:endnote>
  <w:endnote w:type="continuationSeparator" w:id="0">
    <w:p w14:paraId="7787459F" w14:textId="77777777" w:rsidR="008B6427" w:rsidRDefault="008B6427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59FFF" w14:textId="77777777" w:rsidR="00973C09" w:rsidRDefault="00EE2EE3" w:rsidP="00EE2EE3">
    <w:pPr>
      <w:pStyle w:val="a5"/>
      <w:jc w:val="center"/>
    </w:pPr>
    <w:r>
      <w:rPr>
        <w:rFonts w:hint="eastAsia"/>
      </w:rPr>
      <w:t>2</w:t>
    </w:r>
    <w:r w:rsidR="000A78AC">
      <w:rPr>
        <w:rFonts w:hint="eastAsia"/>
      </w:rPr>
      <w:t>0180502</w:t>
    </w:r>
    <w:r>
      <w:rPr>
        <w:rFonts w:hint="eastAsia"/>
      </w:rPr>
      <w:t xml:space="preserve">      </w:t>
    </w:r>
    <w:r w:rsidR="00C347AF">
      <w:rPr>
        <w:rFonts w:hint="eastAsia"/>
      </w:rPr>
      <w:tab/>
    </w:r>
    <w:r>
      <w:rPr>
        <w:rFonts w:hint="eastAsia"/>
      </w:rPr>
      <w:t xml:space="preserve">   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FD6855" w:rsidRPr="00FD6855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r w:rsidR="008B6427">
      <w:fldChar w:fldCharType="begin"/>
    </w:r>
    <w:r w:rsidR="008B6427">
      <w:instrText xml:space="preserve"> NUMPAGES   \* MERGEFORMAT </w:instrText>
    </w:r>
    <w:r w:rsidR="008B6427">
      <w:fldChar w:fldCharType="separate"/>
    </w:r>
    <w:r w:rsidR="00FD6855">
      <w:rPr>
        <w:noProof/>
      </w:rPr>
      <w:t>1</w:t>
    </w:r>
    <w:r w:rsidR="008B6427">
      <w:rPr>
        <w:noProof/>
      </w:rPr>
      <w:fldChar w:fldCharType="end"/>
    </w:r>
    <w:r w:rsidR="00C347AF">
      <w:rPr>
        <w:rFonts w:hint="eastAsia"/>
        <w:noProof/>
      </w:rPr>
      <w:t xml:space="preserve">  </w:t>
    </w:r>
    <w:r w:rsidR="00C347AF">
      <w:rPr>
        <w:rFonts w:hint="eastAsia"/>
        <w:noProof/>
      </w:rPr>
      <w:tab/>
    </w:r>
    <w:r w:rsidR="003C589D">
      <w:rPr>
        <w:noProof/>
      </w:rPr>
      <w:t>1-HR</w:t>
    </w:r>
    <w:r w:rsidR="00780906">
      <w:rPr>
        <w:noProof/>
      </w:rPr>
      <w:t>01-00</w:t>
    </w:r>
    <w:r w:rsidR="00F96547">
      <w:rPr>
        <w:rFonts w:hint="eastAsia"/>
        <w:noProof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36FCA" w14:textId="77777777" w:rsidR="008B6427" w:rsidRDefault="008B6427" w:rsidP="00973C09">
      <w:r>
        <w:separator/>
      </w:r>
    </w:p>
  </w:footnote>
  <w:footnote w:type="continuationSeparator" w:id="0">
    <w:p w14:paraId="31783524" w14:textId="77777777" w:rsidR="008B6427" w:rsidRDefault="008B6427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17BE3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1B71D8" wp14:editId="6CEB4F0C">
          <wp:simplePos x="0" y="0"/>
          <wp:positionH relativeFrom="column">
            <wp:posOffset>3810</wp:posOffset>
          </wp:positionH>
          <wp:positionV relativeFrom="paragraph">
            <wp:posOffset>38100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090D5C"/>
    <w:multiLevelType w:val="hybridMultilevel"/>
    <w:tmpl w:val="FC2CB0FC"/>
    <w:lvl w:ilvl="0" w:tplc="2570B15E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E1E1B09"/>
    <w:multiLevelType w:val="hybridMultilevel"/>
    <w:tmpl w:val="639CBEEA"/>
    <w:lvl w:ilvl="0" w:tplc="2AE60314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09"/>
    <w:rsid w:val="00007609"/>
    <w:rsid w:val="00091BBD"/>
    <w:rsid w:val="000A78AC"/>
    <w:rsid w:val="00110732"/>
    <w:rsid w:val="0019539C"/>
    <w:rsid w:val="00223BA6"/>
    <w:rsid w:val="00237337"/>
    <w:rsid w:val="002908EB"/>
    <w:rsid w:val="00290B5B"/>
    <w:rsid w:val="002A37CC"/>
    <w:rsid w:val="002D534F"/>
    <w:rsid w:val="002F2F06"/>
    <w:rsid w:val="002F311C"/>
    <w:rsid w:val="0030024A"/>
    <w:rsid w:val="0031005D"/>
    <w:rsid w:val="00323FAB"/>
    <w:rsid w:val="00333A62"/>
    <w:rsid w:val="00337A33"/>
    <w:rsid w:val="003414EA"/>
    <w:rsid w:val="00346FC8"/>
    <w:rsid w:val="003516FE"/>
    <w:rsid w:val="0039543E"/>
    <w:rsid w:val="0039545E"/>
    <w:rsid w:val="003C589D"/>
    <w:rsid w:val="003D16E4"/>
    <w:rsid w:val="00412594"/>
    <w:rsid w:val="00413C0E"/>
    <w:rsid w:val="00447B4F"/>
    <w:rsid w:val="004C533B"/>
    <w:rsid w:val="0052118D"/>
    <w:rsid w:val="00541C4C"/>
    <w:rsid w:val="00561941"/>
    <w:rsid w:val="005675AB"/>
    <w:rsid w:val="0057488E"/>
    <w:rsid w:val="00585203"/>
    <w:rsid w:val="005953FB"/>
    <w:rsid w:val="005C2E1A"/>
    <w:rsid w:val="005D3CA8"/>
    <w:rsid w:val="005F0177"/>
    <w:rsid w:val="00622685"/>
    <w:rsid w:val="00622A9C"/>
    <w:rsid w:val="00633C41"/>
    <w:rsid w:val="00697896"/>
    <w:rsid w:val="006A1CD1"/>
    <w:rsid w:val="006A6453"/>
    <w:rsid w:val="006E7E9A"/>
    <w:rsid w:val="00720A3F"/>
    <w:rsid w:val="00746390"/>
    <w:rsid w:val="007648FA"/>
    <w:rsid w:val="00780906"/>
    <w:rsid w:val="00834CD5"/>
    <w:rsid w:val="00873946"/>
    <w:rsid w:val="008B6427"/>
    <w:rsid w:val="008D0CA7"/>
    <w:rsid w:val="00947CE4"/>
    <w:rsid w:val="00954107"/>
    <w:rsid w:val="00973C09"/>
    <w:rsid w:val="009D5D39"/>
    <w:rsid w:val="00A2641C"/>
    <w:rsid w:val="00A406E9"/>
    <w:rsid w:val="00A737AA"/>
    <w:rsid w:val="00A81B09"/>
    <w:rsid w:val="00B87DFB"/>
    <w:rsid w:val="00BC3024"/>
    <w:rsid w:val="00BE1268"/>
    <w:rsid w:val="00BF0F73"/>
    <w:rsid w:val="00C02ACC"/>
    <w:rsid w:val="00C17927"/>
    <w:rsid w:val="00C347AF"/>
    <w:rsid w:val="00C52E0E"/>
    <w:rsid w:val="00C72A3E"/>
    <w:rsid w:val="00CB4083"/>
    <w:rsid w:val="00CE120B"/>
    <w:rsid w:val="00CE7A56"/>
    <w:rsid w:val="00CF308B"/>
    <w:rsid w:val="00D11807"/>
    <w:rsid w:val="00D11B1C"/>
    <w:rsid w:val="00D146B3"/>
    <w:rsid w:val="00D43F0C"/>
    <w:rsid w:val="00D752DD"/>
    <w:rsid w:val="00DC6702"/>
    <w:rsid w:val="00DE3E4C"/>
    <w:rsid w:val="00DE664F"/>
    <w:rsid w:val="00E667A1"/>
    <w:rsid w:val="00EC5522"/>
    <w:rsid w:val="00ED2216"/>
    <w:rsid w:val="00EE2EE3"/>
    <w:rsid w:val="00F0791C"/>
    <w:rsid w:val="00F96547"/>
    <w:rsid w:val="00FA606F"/>
    <w:rsid w:val="00FB1C69"/>
    <w:rsid w:val="00FB5A43"/>
    <w:rsid w:val="00FD6855"/>
    <w:rsid w:val="00FE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C10B0"/>
  <w15:docId w15:val="{E56792EF-A165-4ABC-A325-61B46A27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6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user</cp:lastModifiedBy>
  <cp:revision>18</cp:revision>
  <cp:lastPrinted>2017-08-16T03:42:00Z</cp:lastPrinted>
  <dcterms:created xsi:type="dcterms:W3CDTF">2017-08-15T07:02:00Z</dcterms:created>
  <dcterms:modified xsi:type="dcterms:W3CDTF">2020-11-03T08:17:00Z</dcterms:modified>
</cp:coreProperties>
</file>