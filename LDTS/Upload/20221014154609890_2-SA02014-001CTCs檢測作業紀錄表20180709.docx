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6019E" w14:textId="6A2E6C5A" w:rsidR="00BF50FE" w:rsidRDefault="007F2779" w:rsidP="00DA12EB">
      <w:pPr>
        <w:spacing w:line="200" w:lineRule="atLeast"/>
        <w:jc w:val="center"/>
        <w:rPr>
          <w:rFonts w:cstheme="minorHAnsi"/>
          <w:sz w:val="28"/>
        </w:rPr>
      </w:pPr>
      <w:r>
        <w:rPr>
          <w:rFonts w:cstheme="minorHAnsi"/>
          <w:sz w:val="28"/>
        </w:rPr>
        <w:t>CTCs</w:t>
      </w:r>
      <w:r>
        <w:rPr>
          <w:rFonts w:cstheme="minorHAnsi" w:hint="eastAsia"/>
          <w:sz w:val="28"/>
        </w:rPr>
        <w:t>檢測</w:t>
      </w:r>
      <w:r w:rsidR="00F17C1C" w:rsidRPr="00F17C1C">
        <w:rPr>
          <w:rFonts w:cstheme="minorHAnsi" w:hint="eastAsia"/>
          <w:sz w:val="28"/>
        </w:rPr>
        <w:t>作業紀錄表</w:t>
      </w:r>
    </w:p>
    <w:tbl>
      <w:tblPr>
        <w:tblStyle w:val="a9"/>
        <w:tblW w:w="9978" w:type="dxa"/>
        <w:jc w:val="center"/>
        <w:tblLook w:val="04A0" w:firstRow="1" w:lastRow="0" w:firstColumn="1" w:lastColumn="0" w:noHBand="0" w:noVBand="1"/>
      </w:tblPr>
      <w:tblGrid>
        <w:gridCol w:w="1417"/>
        <w:gridCol w:w="1909"/>
        <w:gridCol w:w="1417"/>
        <w:gridCol w:w="1909"/>
        <w:gridCol w:w="1417"/>
        <w:gridCol w:w="1909"/>
      </w:tblGrid>
      <w:tr w:rsidR="00E64A6D" w14:paraId="51CE3037" w14:textId="77777777" w:rsidTr="00AA09D1">
        <w:trPr>
          <w:trHeight w:val="567"/>
          <w:jc w:val="center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941AFBA" w14:textId="77777777" w:rsidR="00E64A6D" w:rsidRDefault="00E64A6D" w:rsidP="00AA09D1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病患姓名</w:t>
            </w:r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7FF6609" w14:textId="77777777" w:rsidR="00E64A6D" w:rsidRDefault="00E64A6D" w:rsidP="00AA09D1">
            <w:pPr>
              <w:jc w:val="center"/>
              <w:rPr>
                <w:rFonts w:cstheme="minorHAnsi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BFA3D97" w14:textId="77777777" w:rsidR="00E64A6D" w:rsidRDefault="00E64A6D" w:rsidP="00AA09D1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病歷號</w:t>
            </w:r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A1986EC" w14:textId="77777777" w:rsidR="00E64A6D" w:rsidRDefault="00E64A6D" w:rsidP="00AA09D1">
            <w:pPr>
              <w:jc w:val="center"/>
              <w:rPr>
                <w:rFonts w:cstheme="minorHAnsi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059E700" w14:textId="77777777" w:rsidR="00E64A6D" w:rsidRDefault="00E64A6D" w:rsidP="00AA09D1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分子病理號</w:t>
            </w:r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FFA79F" w14:textId="77777777" w:rsidR="00E64A6D" w:rsidRDefault="00E64A6D" w:rsidP="00AA09D1">
            <w:pPr>
              <w:jc w:val="center"/>
              <w:rPr>
                <w:rFonts w:cstheme="minorHAnsi"/>
              </w:rPr>
            </w:pPr>
          </w:p>
        </w:tc>
      </w:tr>
    </w:tbl>
    <w:p w14:paraId="2AA37D78" w14:textId="0EBEA384" w:rsidR="008B56C2" w:rsidRPr="000A7A7B" w:rsidRDefault="008B56C2" w:rsidP="000A7A7B">
      <w:pPr>
        <w:pStyle w:val="aa"/>
        <w:numPr>
          <w:ilvl w:val="0"/>
          <w:numId w:val="43"/>
        </w:numPr>
        <w:spacing w:beforeLines="50" w:before="180" w:line="200" w:lineRule="atLeast"/>
        <w:ind w:leftChars="0"/>
        <w:rPr>
          <w:rFonts w:cstheme="minorHAnsi"/>
        </w:rPr>
      </w:pPr>
      <w:r w:rsidRPr="000A7A7B">
        <w:rPr>
          <w:rFonts w:cstheme="minorHAnsi" w:hint="eastAsia"/>
        </w:rPr>
        <w:t>儀</w:t>
      </w:r>
      <w:r w:rsidR="00716A5B" w:rsidRPr="000A7A7B">
        <w:rPr>
          <w:rFonts w:cstheme="minorHAnsi" w:hint="eastAsia"/>
        </w:rPr>
        <w:t>器</w:t>
      </w:r>
      <w:r w:rsidR="00C93900" w:rsidRPr="00790E6C">
        <w:rPr>
          <w:rFonts w:cstheme="minorHAnsi"/>
        </w:rPr>
        <w:t>：</w:t>
      </w:r>
      <w:r w:rsidRPr="000A7A7B">
        <w:rPr>
          <w:rFonts w:cstheme="minorHAnsi" w:hint="eastAsia"/>
        </w:rPr>
        <w:t xml:space="preserve"> </w:t>
      </w:r>
    </w:p>
    <w:p w14:paraId="255298F2" w14:textId="6C3C0BC6" w:rsidR="008B56C2" w:rsidRPr="00C64DD7" w:rsidRDefault="008B56C2" w:rsidP="000A7A7B">
      <w:pPr>
        <w:pStyle w:val="aa"/>
        <w:numPr>
          <w:ilvl w:val="1"/>
          <w:numId w:val="43"/>
        </w:numPr>
        <w:spacing w:line="200" w:lineRule="atLeast"/>
        <w:ind w:leftChars="0"/>
        <w:rPr>
          <w:rFonts w:cstheme="minorHAnsi"/>
        </w:rPr>
      </w:pPr>
      <w:r>
        <w:rPr>
          <w:rFonts w:cstheme="minorHAnsi" w:hint="eastAsia"/>
        </w:rPr>
        <w:t>開啟</w:t>
      </w:r>
      <w:r w:rsidR="007F2779" w:rsidRPr="00003850">
        <w:rPr>
          <w:rFonts w:cstheme="minorHAnsi"/>
        </w:rPr>
        <w:t>針筒</w:t>
      </w:r>
      <w:proofErr w:type="gramStart"/>
      <w:r w:rsidR="007F2779" w:rsidRPr="00003850">
        <w:rPr>
          <w:rFonts w:cstheme="minorHAnsi"/>
        </w:rPr>
        <w:t>幫浦儀</w:t>
      </w:r>
      <w:proofErr w:type="gramEnd"/>
      <w:r w:rsidR="00D95846">
        <w:rPr>
          <w:rFonts w:eastAsiaTheme="majorEastAsia" w:cstheme="minorHAnsi" w:hint="eastAsia"/>
        </w:rPr>
        <w:t>(</w:t>
      </w:r>
      <w:r w:rsidR="00D95846">
        <w:rPr>
          <w:rFonts w:eastAsiaTheme="majorEastAsia" w:cstheme="minorHAnsi" w:hint="eastAsia"/>
        </w:rPr>
        <w:t>編號</w:t>
      </w:r>
      <w:r w:rsidR="00D95846">
        <w:rPr>
          <w:rFonts w:eastAsiaTheme="majorEastAsia" w:cstheme="minorHAnsi" w:hint="eastAsia"/>
        </w:rPr>
        <w:t>:____________)</w:t>
      </w:r>
      <w:r w:rsidR="00A209B6">
        <w:rPr>
          <w:rFonts w:eastAsiaTheme="majorEastAsia" w:cstheme="minorHAnsi" w:hint="eastAsia"/>
        </w:rPr>
        <w:t>電源</w:t>
      </w:r>
      <w:r w:rsidR="00A65FAC">
        <w:rPr>
          <w:rFonts w:eastAsiaTheme="majorEastAsia" w:cstheme="minorHAnsi" w:hint="eastAsia"/>
        </w:rPr>
        <w:t>；</w:t>
      </w:r>
      <w:r w:rsidR="00A65FAC" w:rsidRPr="006E61EB">
        <w:rPr>
          <w:rFonts w:cstheme="minorHAnsi" w:hint="eastAsia"/>
        </w:rPr>
        <w:t>使用時間</w:t>
      </w:r>
      <w:r w:rsidR="00A65FAC" w:rsidRPr="006E61EB">
        <w:rPr>
          <w:rFonts w:cstheme="minorHAnsi" w:hint="eastAsia"/>
        </w:rPr>
        <w:t>____:____</w:t>
      </w:r>
      <w:r w:rsidR="00A65FAC" w:rsidRPr="006E61EB">
        <w:rPr>
          <w:rFonts w:cstheme="minorHAnsi" w:hint="eastAsia"/>
        </w:rPr>
        <w:t>，共</w:t>
      </w:r>
      <w:r w:rsidR="00A65FAC" w:rsidRPr="006E61EB">
        <w:rPr>
          <w:rFonts w:cstheme="minorHAnsi" w:hint="eastAsia"/>
        </w:rPr>
        <w:t>____</w:t>
      </w:r>
      <w:r w:rsidR="00A65FAC" w:rsidRPr="006E61EB">
        <w:rPr>
          <w:rFonts w:cstheme="minorHAnsi" w:hint="eastAsia"/>
        </w:rPr>
        <w:t>時</w:t>
      </w:r>
      <w:r w:rsidR="00A65FAC" w:rsidRPr="006E61EB">
        <w:rPr>
          <w:rFonts w:cstheme="minorHAnsi" w:hint="eastAsia"/>
        </w:rPr>
        <w:t>___</w:t>
      </w:r>
      <w:r w:rsidR="00A65FAC" w:rsidRPr="006E61EB">
        <w:rPr>
          <w:rFonts w:cstheme="minorHAnsi" w:hint="eastAsia"/>
        </w:rPr>
        <w:t>分鐘。</w:t>
      </w:r>
    </w:p>
    <w:p w14:paraId="06651D4B" w14:textId="392AE0DF" w:rsidR="00725F5A" w:rsidRPr="000A7A7B" w:rsidRDefault="00AC531B" w:rsidP="000A7A7B">
      <w:pPr>
        <w:pStyle w:val="aa"/>
        <w:numPr>
          <w:ilvl w:val="0"/>
          <w:numId w:val="43"/>
        </w:numPr>
        <w:spacing w:line="200" w:lineRule="atLeast"/>
        <w:ind w:leftChars="0"/>
        <w:rPr>
          <w:rFonts w:cstheme="minorHAnsi"/>
        </w:rPr>
      </w:pPr>
      <w:r w:rsidRPr="000A7A7B">
        <w:rPr>
          <w:rFonts w:cstheme="minorHAnsi" w:hint="eastAsia"/>
        </w:rPr>
        <w:t>試劑耗材</w:t>
      </w:r>
      <w:r w:rsidR="00C93900" w:rsidRPr="00790E6C">
        <w:rPr>
          <w:rFonts w:cstheme="minorHAnsi"/>
        </w:rPr>
        <w:t>：</w:t>
      </w:r>
    </w:p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3284"/>
        <w:gridCol w:w="3285"/>
        <w:gridCol w:w="3285"/>
      </w:tblGrid>
      <w:tr w:rsidR="00390EC6" w14:paraId="0265D508" w14:textId="77777777" w:rsidTr="002972EA">
        <w:trPr>
          <w:trHeight w:val="257"/>
        </w:trPr>
        <w:tc>
          <w:tcPr>
            <w:tcW w:w="3284" w:type="dxa"/>
            <w:shd w:val="clear" w:color="auto" w:fill="D9D9D9" w:themeFill="background1" w:themeFillShade="D9"/>
            <w:vAlign w:val="center"/>
          </w:tcPr>
          <w:p w14:paraId="28ED9AFD" w14:textId="760A9A6B" w:rsidR="00390EC6" w:rsidRDefault="00390EC6" w:rsidP="00BE18AD">
            <w:pPr>
              <w:spacing w:line="200" w:lineRule="atLeast"/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名稱</w:t>
            </w:r>
          </w:p>
        </w:tc>
        <w:tc>
          <w:tcPr>
            <w:tcW w:w="3285" w:type="dxa"/>
            <w:shd w:val="clear" w:color="auto" w:fill="D9D9D9" w:themeFill="background1" w:themeFillShade="D9"/>
            <w:vAlign w:val="center"/>
          </w:tcPr>
          <w:p w14:paraId="3E5FAF15" w14:textId="431E345F" w:rsidR="00390EC6" w:rsidRDefault="00390EC6" w:rsidP="00BE18AD">
            <w:pPr>
              <w:spacing w:line="200" w:lineRule="atLeast"/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批號</w:t>
            </w:r>
          </w:p>
        </w:tc>
        <w:tc>
          <w:tcPr>
            <w:tcW w:w="3285" w:type="dxa"/>
            <w:shd w:val="clear" w:color="auto" w:fill="D9D9D9" w:themeFill="background1" w:themeFillShade="D9"/>
            <w:vAlign w:val="center"/>
          </w:tcPr>
          <w:p w14:paraId="77CC83EE" w14:textId="520F4E69" w:rsidR="00390EC6" w:rsidRDefault="00390EC6" w:rsidP="00BE18AD">
            <w:pPr>
              <w:spacing w:line="200" w:lineRule="atLeast"/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效期</w:t>
            </w:r>
          </w:p>
        </w:tc>
      </w:tr>
      <w:tr w:rsidR="002972EA" w14:paraId="452CDA3E" w14:textId="77777777" w:rsidTr="002972EA">
        <w:trPr>
          <w:trHeight w:val="74"/>
        </w:trPr>
        <w:tc>
          <w:tcPr>
            <w:tcW w:w="3284" w:type="dxa"/>
            <w:vAlign w:val="center"/>
          </w:tcPr>
          <w:p w14:paraId="227DDA15" w14:textId="4AED11D4" w:rsidR="002972EA" w:rsidRPr="00CC56AD" w:rsidRDefault="002972EA" w:rsidP="002972EA">
            <w:pPr>
              <w:spacing w:line="240" w:lineRule="exact"/>
              <w:jc w:val="center"/>
              <w:rPr>
                <w:rFonts w:cstheme="minorHAnsi"/>
                <w:sz w:val="20"/>
              </w:rPr>
            </w:pPr>
            <w:proofErr w:type="spellStart"/>
            <w:r>
              <w:rPr>
                <w:rFonts w:eastAsiaTheme="majorEastAsia" w:cstheme="minorHAnsi"/>
                <w:sz w:val="22"/>
              </w:rPr>
              <w:t>m</w:t>
            </w:r>
            <w:r>
              <w:rPr>
                <w:rFonts w:eastAsiaTheme="majorEastAsia" w:cstheme="minorHAnsi" w:hint="eastAsia"/>
                <w:sz w:val="22"/>
              </w:rPr>
              <w:t>yCTC</w:t>
            </w:r>
            <w:proofErr w:type="spellEnd"/>
            <w:r>
              <w:rPr>
                <w:rFonts w:eastAsiaTheme="majorEastAsia" w:cstheme="minorHAnsi" w:hint="eastAsia"/>
                <w:sz w:val="22"/>
              </w:rPr>
              <w:t xml:space="preserve"> </w:t>
            </w:r>
            <w:r>
              <w:rPr>
                <w:rFonts w:eastAsiaTheme="majorEastAsia" w:cstheme="minorHAnsi"/>
                <w:sz w:val="22"/>
              </w:rPr>
              <w:t>kit</w:t>
            </w:r>
          </w:p>
        </w:tc>
        <w:tc>
          <w:tcPr>
            <w:tcW w:w="3285" w:type="dxa"/>
            <w:vAlign w:val="center"/>
          </w:tcPr>
          <w:p w14:paraId="79FFF218" w14:textId="77841DF3" w:rsidR="002972EA" w:rsidRDefault="002972EA" w:rsidP="002972EA">
            <w:pPr>
              <w:spacing w:line="200" w:lineRule="atLeast"/>
              <w:jc w:val="center"/>
              <w:rPr>
                <w:rFonts w:cstheme="minorHAnsi"/>
              </w:rPr>
            </w:pPr>
          </w:p>
        </w:tc>
        <w:tc>
          <w:tcPr>
            <w:tcW w:w="3285" w:type="dxa"/>
            <w:vAlign w:val="center"/>
          </w:tcPr>
          <w:p w14:paraId="6AF76CBD" w14:textId="77777777" w:rsidR="002972EA" w:rsidRDefault="002972EA" w:rsidP="002972EA">
            <w:pPr>
              <w:spacing w:line="200" w:lineRule="atLeast"/>
              <w:jc w:val="center"/>
              <w:rPr>
                <w:rFonts w:cstheme="minorHAnsi"/>
              </w:rPr>
            </w:pPr>
          </w:p>
        </w:tc>
      </w:tr>
    </w:tbl>
    <w:p w14:paraId="4E73BA71" w14:textId="3FAF3745" w:rsidR="007D5595" w:rsidRDefault="007D5595" w:rsidP="00144017">
      <w:pPr>
        <w:pStyle w:val="aa"/>
        <w:numPr>
          <w:ilvl w:val="0"/>
          <w:numId w:val="43"/>
        </w:numPr>
        <w:spacing w:beforeLines="50" w:before="180" w:line="200" w:lineRule="atLeast"/>
        <w:ind w:leftChars="0"/>
        <w:rPr>
          <w:rFonts w:cstheme="minorHAnsi"/>
        </w:rPr>
      </w:pPr>
      <w:r>
        <w:rPr>
          <w:rFonts w:cstheme="minorHAnsi" w:hint="eastAsia"/>
        </w:rPr>
        <w:t>檢體採集時間</w:t>
      </w:r>
      <w:r>
        <w:rPr>
          <w:rFonts w:cstheme="minorHAnsi" w:hint="eastAsia"/>
        </w:rPr>
        <w:t>____</w:t>
      </w:r>
      <w:r>
        <w:rPr>
          <w:rFonts w:cstheme="minorHAnsi" w:hint="eastAsia"/>
        </w:rPr>
        <w:t>點</w:t>
      </w:r>
      <w:r>
        <w:rPr>
          <w:rFonts w:cstheme="minorHAnsi" w:hint="eastAsia"/>
        </w:rPr>
        <w:t>____</w:t>
      </w:r>
      <w:r>
        <w:rPr>
          <w:rFonts w:cstheme="minorHAnsi" w:hint="eastAsia"/>
        </w:rPr>
        <w:t>分</w:t>
      </w:r>
      <w:r w:rsidR="002972EA">
        <w:rPr>
          <w:rFonts w:cstheme="minorHAnsi" w:hint="eastAsia"/>
        </w:rPr>
        <w:t>。</w:t>
      </w:r>
      <w:del w:id="0" w:author="user" w:date="2021-07-16T17:10:00Z">
        <w:r w:rsidR="002972EA" w:rsidDel="00DC1C86">
          <w:rPr>
            <w:rFonts w:cstheme="minorHAnsi" w:hint="eastAsia"/>
          </w:rPr>
          <w:delText>(</w:delText>
        </w:r>
        <w:r w:rsidR="002972EA" w:rsidDel="00DC1C86">
          <w:rPr>
            <w:rFonts w:cstheme="minorHAnsi" w:hint="eastAsia"/>
          </w:rPr>
          <w:delText>採血管</w:delText>
        </w:r>
        <w:r w:rsidR="002972EA" w:rsidDel="00DC1C86">
          <w:rPr>
            <w:rFonts w:ascii="標楷體" w:eastAsia="標楷體" w:hAnsi="標楷體" w:cstheme="minorHAnsi" w:hint="eastAsia"/>
          </w:rPr>
          <w:delText>□</w:delText>
        </w:r>
        <w:r w:rsidR="002972EA" w:rsidRPr="00003850" w:rsidDel="00DC1C86">
          <w:rPr>
            <w:rFonts w:cstheme="minorHAnsi"/>
          </w:rPr>
          <w:delText>EDTA</w:delText>
        </w:r>
        <w:r w:rsidR="002972EA" w:rsidRPr="00003850" w:rsidDel="00DC1C86">
          <w:rPr>
            <w:rFonts w:cstheme="minorHAnsi"/>
          </w:rPr>
          <w:delText>採血管</w:delText>
        </w:r>
        <w:r w:rsidR="002972EA" w:rsidDel="00DC1C86">
          <w:rPr>
            <w:rFonts w:cstheme="minorHAnsi" w:hint="eastAsia"/>
          </w:rPr>
          <w:delText>、</w:delText>
        </w:r>
        <w:r w:rsidR="002972EA" w:rsidDel="00DC1C86">
          <w:rPr>
            <w:rFonts w:ascii="標楷體" w:eastAsia="標楷體" w:hAnsi="標楷體" w:cstheme="minorHAnsi" w:hint="eastAsia"/>
          </w:rPr>
          <w:delText>□</w:delText>
        </w:r>
        <w:r w:rsidR="002972EA" w:rsidRPr="00FB5C2B" w:rsidDel="00DC1C86">
          <w:rPr>
            <w:rFonts w:cstheme="minorHAnsi"/>
          </w:rPr>
          <w:delText>CellSave Preservative Tube</w:delText>
        </w:r>
        <w:r w:rsidR="002972EA" w:rsidDel="00DC1C86">
          <w:rPr>
            <w:rFonts w:cstheme="minorHAnsi" w:hint="eastAsia"/>
          </w:rPr>
          <w:delText>)</w:delText>
        </w:r>
      </w:del>
    </w:p>
    <w:p w14:paraId="7C5F6D9C" w14:textId="6260FC3C" w:rsidR="00CB18AB" w:rsidRPr="00CB18AB" w:rsidRDefault="00144017" w:rsidP="00144017">
      <w:pPr>
        <w:pStyle w:val="aa"/>
        <w:numPr>
          <w:ilvl w:val="0"/>
          <w:numId w:val="43"/>
        </w:numPr>
        <w:spacing w:beforeLines="50" w:before="180" w:line="200" w:lineRule="atLeast"/>
        <w:ind w:leftChars="0"/>
        <w:rPr>
          <w:rFonts w:cstheme="minorHAnsi"/>
        </w:rPr>
      </w:pPr>
      <w:r>
        <w:rPr>
          <w:rFonts w:cstheme="minorHAnsi" w:hint="eastAsia"/>
        </w:rPr>
        <w:t>作業流程</w:t>
      </w:r>
      <w:r w:rsidRPr="00790E6C">
        <w:rPr>
          <w:rFonts w:cstheme="minorHAnsi"/>
        </w:rPr>
        <w:t>：</w:t>
      </w:r>
      <w:r w:rsidR="00CD4552">
        <w:rPr>
          <w:rFonts w:cstheme="minorHAnsi" w:hint="eastAsia"/>
        </w:rPr>
        <w:t>完成該步驟後請打勾。</w:t>
      </w:r>
      <w:r w:rsidR="00C53CB2">
        <w:rPr>
          <w:rFonts w:cstheme="minorHAnsi" w:hint="eastAsia"/>
        </w:rPr>
        <w:t xml:space="preserve"> </w:t>
      </w:r>
      <w:r w:rsidR="00FC641C">
        <w:rPr>
          <w:rFonts w:cstheme="minorHAnsi" w:hint="eastAsia"/>
        </w:rPr>
        <w:t xml:space="preserve">       </w:t>
      </w:r>
      <w:r w:rsidR="00C53CB2">
        <w:rPr>
          <w:rFonts w:ascii="標楷體" w:eastAsia="標楷體" w:hAnsi="標楷體" w:cstheme="minorHAnsi" w:hint="eastAsia"/>
        </w:rPr>
        <w:t>操作人員: __________ 日期 : __________</w:t>
      </w:r>
    </w:p>
    <w:p w14:paraId="7765B107" w14:textId="60C8A7EA" w:rsidR="002123D3" w:rsidRDefault="00362D26" w:rsidP="003F4533">
      <w:pPr>
        <w:pStyle w:val="aa"/>
        <w:numPr>
          <w:ilvl w:val="1"/>
          <w:numId w:val="43"/>
        </w:numPr>
        <w:spacing w:line="200" w:lineRule="atLeast"/>
        <w:ind w:leftChars="0"/>
        <w:rPr>
          <w:rFonts w:cstheme="minorHAnsi"/>
        </w:rPr>
      </w:pPr>
      <w:r w:rsidRPr="00003850">
        <w:rPr>
          <w:rFonts w:cstheme="minorHAnsi"/>
        </w:rPr>
        <w:t>在</w:t>
      </w:r>
      <w:r w:rsidRPr="00003850">
        <w:rPr>
          <w:rFonts w:cstheme="minorHAnsi"/>
        </w:rPr>
        <w:t xml:space="preserve">15mL </w:t>
      </w:r>
      <w:r w:rsidRPr="00003850">
        <w:rPr>
          <w:rFonts w:cstheme="minorHAnsi"/>
        </w:rPr>
        <w:t>離心管中加入</w:t>
      </w:r>
      <w:r w:rsidRPr="00003850">
        <w:rPr>
          <w:rFonts w:cstheme="minorHAnsi"/>
        </w:rPr>
        <w:t xml:space="preserve">7.5mL </w:t>
      </w:r>
      <w:r w:rsidR="00B91D1A">
        <w:rPr>
          <w:rFonts w:cstheme="minorHAnsi"/>
        </w:rPr>
        <w:t>的全血，接著</w:t>
      </w:r>
      <w:r w:rsidR="00B91D1A">
        <w:rPr>
          <w:rFonts w:cstheme="minorHAnsi" w:hint="eastAsia"/>
        </w:rPr>
        <w:t>再</w:t>
      </w:r>
      <w:r w:rsidRPr="00003850">
        <w:rPr>
          <w:rFonts w:cstheme="minorHAnsi"/>
        </w:rPr>
        <w:t>加入</w:t>
      </w:r>
      <w:r w:rsidRPr="00003850">
        <w:rPr>
          <w:rFonts w:cstheme="minorHAnsi"/>
        </w:rPr>
        <w:t>7.5mL prefixation buffer</w:t>
      </w:r>
      <w:r w:rsidR="00B91D1A">
        <w:rPr>
          <w:rFonts w:cstheme="minorHAnsi" w:hint="eastAsia"/>
        </w:rPr>
        <w:t>，</w:t>
      </w:r>
      <w:r w:rsidR="00B91D1A">
        <w:rPr>
          <w:rFonts w:cstheme="minorHAnsi"/>
        </w:rPr>
        <w:t>輕輕的上下顛倒混合三次，</w:t>
      </w:r>
      <w:r w:rsidR="00B91D1A" w:rsidRPr="00003850">
        <w:rPr>
          <w:rFonts w:cstheme="minorHAnsi"/>
        </w:rPr>
        <w:t>於</w:t>
      </w:r>
      <w:proofErr w:type="gramStart"/>
      <w:r w:rsidR="00B91D1A" w:rsidRPr="00003850">
        <w:rPr>
          <w:rFonts w:cstheme="minorHAnsi"/>
        </w:rPr>
        <w:t>室溫下靜置</w:t>
      </w:r>
      <w:proofErr w:type="gramEnd"/>
      <w:r w:rsidR="00B91D1A" w:rsidRPr="00003850">
        <w:rPr>
          <w:rFonts w:cstheme="minorHAnsi"/>
        </w:rPr>
        <w:t>15</w:t>
      </w:r>
      <w:r w:rsidR="00B91D1A" w:rsidRPr="00003850">
        <w:rPr>
          <w:rFonts w:cstheme="minorHAnsi"/>
        </w:rPr>
        <w:t>分鐘。</w:t>
      </w:r>
    </w:p>
    <w:p w14:paraId="6A85B9AE" w14:textId="7BC3A673" w:rsidR="00362D26" w:rsidRDefault="00B91D1A" w:rsidP="00E47692">
      <w:pPr>
        <w:pStyle w:val="aa"/>
        <w:numPr>
          <w:ilvl w:val="1"/>
          <w:numId w:val="43"/>
        </w:numPr>
        <w:spacing w:line="200" w:lineRule="atLeast"/>
        <w:ind w:leftChars="0"/>
        <w:rPr>
          <w:rFonts w:cstheme="minorHAnsi"/>
        </w:rPr>
      </w:pPr>
      <w:r w:rsidRPr="00003850">
        <w:rPr>
          <w:rFonts w:cstheme="minorHAnsi"/>
        </w:rPr>
        <w:t>組裝</w:t>
      </w:r>
      <w:proofErr w:type="gramStart"/>
      <w:r w:rsidRPr="00003850">
        <w:rPr>
          <w:rFonts w:cstheme="minorHAnsi"/>
        </w:rPr>
        <w:t>濾膜固定器</w:t>
      </w:r>
      <w:proofErr w:type="gramEnd"/>
      <w:r w:rsidR="00EF1940">
        <w:rPr>
          <w:rFonts w:cstheme="minorHAnsi" w:hint="eastAsia"/>
        </w:rPr>
        <w:t>與過濾裝置</w:t>
      </w:r>
      <w:r w:rsidR="00DB581B">
        <w:rPr>
          <w:rFonts w:cstheme="minorHAnsi" w:hint="eastAsia"/>
        </w:rPr>
        <w:t>，完成組裝後，</w:t>
      </w:r>
      <w:r w:rsidR="00DB581B" w:rsidRPr="00003850">
        <w:rPr>
          <w:rFonts w:cstheme="minorHAnsi"/>
        </w:rPr>
        <w:t>於</w:t>
      </w:r>
      <w:r w:rsidR="00E47692" w:rsidRPr="00E47692">
        <w:rPr>
          <w:rFonts w:cstheme="minorHAnsi" w:hint="eastAsia"/>
        </w:rPr>
        <w:t>自動針筒注射器</w:t>
      </w:r>
      <w:r w:rsidR="00E47692">
        <w:rPr>
          <w:rFonts w:cstheme="minorHAnsi" w:hint="eastAsia"/>
        </w:rPr>
        <w:t>(</w:t>
      </w:r>
      <w:r w:rsidR="00E47692">
        <w:rPr>
          <w:rFonts w:cstheme="minorHAnsi" w:hint="eastAsia"/>
        </w:rPr>
        <w:t>編號</w:t>
      </w:r>
      <w:r w:rsidR="00E47692">
        <w:rPr>
          <w:rFonts w:cstheme="minorHAnsi" w:hint="eastAsia"/>
        </w:rPr>
        <w:t>:</w:t>
      </w:r>
      <w:r w:rsidR="00E47692" w:rsidRPr="00E47692">
        <w:rPr>
          <w:rFonts w:cstheme="minorHAnsi" w:hint="eastAsia"/>
        </w:rPr>
        <w:t xml:space="preserve"> </w:t>
      </w:r>
      <w:r w:rsidR="00352EE5">
        <w:rPr>
          <w:rFonts w:cstheme="minorHAnsi"/>
          <w:u w:val="single"/>
        </w:rPr>
        <w:t xml:space="preserve">         </w:t>
      </w:r>
      <w:r w:rsidR="00E47692" w:rsidRPr="00E47692">
        <w:rPr>
          <w:rFonts w:cstheme="minorHAnsi" w:hint="eastAsia"/>
        </w:rPr>
        <w:t>)</w:t>
      </w:r>
      <w:r w:rsidR="00DB581B" w:rsidRPr="00003850">
        <w:rPr>
          <w:rFonts w:cstheme="minorHAnsi"/>
        </w:rPr>
        <w:t>按下</w:t>
      </w:r>
      <w:proofErr w:type="gramStart"/>
      <w:r w:rsidR="00DB581B" w:rsidRPr="00003850">
        <w:rPr>
          <w:rFonts w:cstheme="minorHAnsi"/>
        </w:rPr>
        <w:t>”</w:t>
      </w:r>
      <w:proofErr w:type="gramEnd"/>
      <w:r w:rsidR="00DB581B" w:rsidRPr="00003850">
        <w:rPr>
          <w:rFonts w:cstheme="minorHAnsi"/>
        </w:rPr>
        <w:t>RUN</w:t>
      </w:r>
      <w:proofErr w:type="gramStart"/>
      <w:r w:rsidR="00DB581B" w:rsidRPr="00003850">
        <w:rPr>
          <w:rFonts w:cstheme="minorHAnsi"/>
        </w:rPr>
        <w:t>”</w:t>
      </w:r>
      <w:proofErr w:type="gramEnd"/>
      <w:r w:rsidR="00DB581B" w:rsidRPr="00003850">
        <w:rPr>
          <w:rFonts w:cstheme="minorHAnsi"/>
        </w:rPr>
        <w:t>，使</w:t>
      </w:r>
      <w:r w:rsidR="00DB581B" w:rsidRPr="00003850">
        <w:rPr>
          <w:rFonts w:cstheme="minorHAnsi"/>
        </w:rPr>
        <w:t>PBS</w:t>
      </w:r>
      <w:r w:rsidR="00DB581B" w:rsidRPr="00003850">
        <w:rPr>
          <w:rFonts w:cstheme="minorHAnsi"/>
        </w:rPr>
        <w:t>通過濾膜</w:t>
      </w:r>
      <w:proofErr w:type="gramStart"/>
      <w:r w:rsidR="00DB581B" w:rsidRPr="00003850">
        <w:rPr>
          <w:rFonts w:cstheme="minorHAnsi"/>
        </w:rPr>
        <w:t>固定器、潤濕濾膜並</w:t>
      </w:r>
      <w:proofErr w:type="gramEnd"/>
      <w:r w:rsidR="00DB581B" w:rsidRPr="00003850">
        <w:rPr>
          <w:rFonts w:cstheme="minorHAnsi"/>
        </w:rPr>
        <w:t>去除過濾裝置中的氣泡。</w:t>
      </w:r>
    </w:p>
    <w:p w14:paraId="79704A4D" w14:textId="54523E8B" w:rsidR="003F4533" w:rsidRDefault="005D1E97" w:rsidP="003F4533">
      <w:pPr>
        <w:pStyle w:val="aa"/>
        <w:numPr>
          <w:ilvl w:val="1"/>
          <w:numId w:val="43"/>
        </w:numPr>
        <w:spacing w:line="200" w:lineRule="atLeast"/>
        <w:ind w:leftChars="0"/>
        <w:rPr>
          <w:rFonts w:cstheme="minorHAnsi"/>
        </w:rPr>
      </w:pPr>
      <w:r w:rsidRPr="00003850">
        <w:rPr>
          <w:rFonts w:cstheme="minorHAnsi"/>
        </w:rPr>
        <w:t>將固定後的血液檢體轉移至輸入針筒中，再用</w:t>
      </w:r>
      <w:r w:rsidRPr="00003850">
        <w:rPr>
          <w:rFonts w:cstheme="minorHAnsi"/>
        </w:rPr>
        <w:t>PBS rinse 15 mL</w:t>
      </w:r>
      <w:r w:rsidRPr="00003850">
        <w:rPr>
          <w:rFonts w:cstheme="minorHAnsi"/>
        </w:rPr>
        <w:t>離心管中，將殘留的血液</w:t>
      </w:r>
      <w:proofErr w:type="gramStart"/>
      <w:r w:rsidRPr="00003850">
        <w:rPr>
          <w:rFonts w:cstheme="minorHAnsi"/>
        </w:rPr>
        <w:t>檢體洗下並</w:t>
      </w:r>
      <w:proofErr w:type="gramEnd"/>
      <w:r w:rsidRPr="00003850">
        <w:rPr>
          <w:rFonts w:cstheme="minorHAnsi"/>
        </w:rPr>
        <w:t>倒入輸入針筒。</w:t>
      </w:r>
    </w:p>
    <w:p w14:paraId="727F13BD" w14:textId="72363E26" w:rsidR="005D1E97" w:rsidRDefault="005D1E97" w:rsidP="003F4533">
      <w:pPr>
        <w:pStyle w:val="aa"/>
        <w:numPr>
          <w:ilvl w:val="1"/>
          <w:numId w:val="43"/>
        </w:numPr>
        <w:spacing w:line="200" w:lineRule="atLeast"/>
        <w:ind w:leftChars="0"/>
        <w:rPr>
          <w:rFonts w:cstheme="minorHAnsi"/>
        </w:rPr>
      </w:pPr>
      <w:r w:rsidRPr="00003850">
        <w:rPr>
          <w:rFonts w:cstheme="minorHAnsi"/>
        </w:rPr>
        <w:t>於</w:t>
      </w:r>
      <w:proofErr w:type="gramStart"/>
      <w:r w:rsidRPr="00003850">
        <w:rPr>
          <w:rFonts w:cstheme="minorHAnsi"/>
        </w:rPr>
        <w:t>”</w:t>
      </w:r>
      <w:proofErr w:type="spellStart"/>
      <w:proofErr w:type="gramEnd"/>
      <w:r w:rsidRPr="00003850">
        <w:rPr>
          <w:rFonts w:cstheme="minorHAnsi"/>
        </w:rPr>
        <w:t>CellSieve</w:t>
      </w:r>
      <w:proofErr w:type="spellEnd"/>
      <w:r w:rsidRPr="00003850">
        <w:rPr>
          <w:rFonts w:cstheme="minorHAnsi"/>
        </w:rPr>
        <w:t xml:space="preserve"> Pull</w:t>
      </w:r>
      <w:proofErr w:type="gramStart"/>
      <w:r w:rsidRPr="00003850">
        <w:rPr>
          <w:rFonts w:cstheme="minorHAnsi"/>
        </w:rPr>
        <w:t>”</w:t>
      </w:r>
      <w:proofErr w:type="gramEnd"/>
      <w:r w:rsidRPr="00003850">
        <w:rPr>
          <w:rFonts w:cstheme="minorHAnsi"/>
        </w:rPr>
        <w:t>介面下按壓針筒幫</w:t>
      </w:r>
      <w:proofErr w:type="gramStart"/>
      <w:r w:rsidRPr="00003850">
        <w:rPr>
          <w:rFonts w:cstheme="minorHAnsi"/>
        </w:rPr>
        <w:t>浦儀上</w:t>
      </w:r>
      <w:proofErr w:type="gramEnd"/>
      <w:r w:rsidRPr="00003850">
        <w:rPr>
          <w:rFonts w:cstheme="minorHAnsi"/>
        </w:rPr>
        <w:t>的</w:t>
      </w:r>
      <w:proofErr w:type="gramStart"/>
      <w:r w:rsidRPr="00003850">
        <w:rPr>
          <w:rFonts w:cstheme="minorHAnsi"/>
        </w:rPr>
        <w:t>”</w:t>
      </w:r>
      <w:proofErr w:type="gramEnd"/>
      <w:r w:rsidRPr="00003850">
        <w:rPr>
          <w:rFonts w:cstheme="minorHAnsi"/>
        </w:rPr>
        <w:t>CFG</w:t>
      </w:r>
      <w:proofErr w:type="gramStart"/>
      <w:r w:rsidRPr="00003850">
        <w:rPr>
          <w:rFonts w:cstheme="minorHAnsi"/>
        </w:rPr>
        <w:t>”</w:t>
      </w:r>
      <w:proofErr w:type="gramEnd"/>
      <w:r w:rsidRPr="00003850">
        <w:rPr>
          <w:rFonts w:cstheme="minorHAnsi"/>
        </w:rPr>
        <w:t>按鈕，再按下</w:t>
      </w:r>
      <w:proofErr w:type="gramStart"/>
      <w:r w:rsidRPr="00003850">
        <w:rPr>
          <w:rFonts w:cstheme="minorHAnsi"/>
        </w:rPr>
        <w:t>”</w:t>
      </w:r>
      <w:proofErr w:type="gramEnd"/>
      <w:r w:rsidRPr="00003850">
        <w:rPr>
          <w:rFonts w:cstheme="minorHAnsi"/>
        </w:rPr>
        <w:t>BACK</w:t>
      </w:r>
      <w:proofErr w:type="gramStart"/>
      <w:r w:rsidRPr="00003850">
        <w:rPr>
          <w:rFonts w:cstheme="minorHAnsi"/>
        </w:rPr>
        <w:t>”</w:t>
      </w:r>
      <w:proofErr w:type="gramEnd"/>
      <w:r>
        <w:rPr>
          <w:rFonts w:cstheme="minorHAnsi" w:hint="eastAsia"/>
        </w:rPr>
        <w:t>，</w:t>
      </w:r>
      <w:r w:rsidRPr="005D1E97">
        <w:rPr>
          <w:rFonts w:cstheme="minorHAnsi"/>
        </w:rPr>
        <w:t xml:space="preserve"> </w:t>
      </w:r>
      <w:r w:rsidRPr="00003850">
        <w:rPr>
          <w:rFonts w:cstheme="minorHAnsi"/>
        </w:rPr>
        <w:t>接著選擇</w:t>
      </w:r>
      <w:proofErr w:type="gramStart"/>
      <w:r w:rsidRPr="00003850">
        <w:rPr>
          <w:rFonts w:cstheme="minorHAnsi"/>
        </w:rPr>
        <w:t>”</w:t>
      </w:r>
      <w:proofErr w:type="gramEnd"/>
      <w:r w:rsidRPr="00003850">
        <w:rPr>
          <w:rFonts w:cstheme="minorHAnsi"/>
        </w:rPr>
        <w:t>ENTER</w:t>
      </w:r>
      <w:proofErr w:type="gramStart"/>
      <w:r w:rsidRPr="00003850">
        <w:rPr>
          <w:rFonts w:cstheme="minorHAnsi"/>
        </w:rPr>
        <w:t>”</w:t>
      </w:r>
      <w:proofErr w:type="gramEnd"/>
      <w:r w:rsidRPr="00003850">
        <w:rPr>
          <w:rFonts w:cstheme="minorHAnsi"/>
        </w:rPr>
        <w:t>及</w:t>
      </w:r>
      <w:proofErr w:type="gramStart"/>
      <w:r w:rsidRPr="00003850">
        <w:rPr>
          <w:rFonts w:cstheme="minorHAnsi"/>
        </w:rPr>
        <w:t>”</w:t>
      </w:r>
      <w:proofErr w:type="gramEnd"/>
      <w:r w:rsidRPr="00003850">
        <w:rPr>
          <w:rFonts w:cstheme="minorHAnsi"/>
        </w:rPr>
        <w:t>RUN</w:t>
      </w:r>
      <w:proofErr w:type="gramStart"/>
      <w:r w:rsidRPr="00003850">
        <w:rPr>
          <w:rFonts w:cstheme="minorHAnsi"/>
        </w:rPr>
        <w:t>”</w:t>
      </w:r>
      <w:proofErr w:type="gramEnd"/>
      <w:r w:rsidRPr="00003850">
        <w:rPr>
          <w:rFonts w:cstheme="minorHAnsi"/>
        </w:rPr>
        <w:t>並以</w:t>
      </w:r>
      <w:r w:rsidRPr="00003850">
        <w:rPr>
          <w:rFonts w:cstheme="minorHAnsi"/>
        </w:rPr>
        <w:t>5 mL/min</w:t>
      </w:r>
      <w:r w:rsidRPr="00003850">
        <w:rPr>
          <w:rFonts w:cstheme="minorHAnsi"/>
        </w:rPr>
        <w:t>的流速讓檢體通過過濾裝置。</w:t>
      </w:r>
    </w:p>
    <w:p w14:paraId="127AA0B7" w14:textId="25FB27F9" w:rsidR="005D1E97" w:rsidRDefault="00777C88" w:rsidP="003F4533">
      <w:pPr>
        <w:pStyle w:val="aa"/>
        <w:numPr>
          <w:ilvl w:val="1"/>
          <w:numId w:val="43"/>
        </w:numPr>
        <w:spacing w:line="200" w:lineRule="atLeast"/>
        <w:ind w:leftChars="0"/>
        <w:rPr>
          <w:rFonts w:cstheme="minorHAnsi"/>
        </w:rPr>
      </w:pPr>
      <w:r w:rsidRPr="00003850">
        <w:rPr>
          <w:rFonts w:cstheme="minorHAnsi"/>
        </w:rPr>
        <w:t>約</w:t>
      </w:r>
      <w:r w:rsidRPr="00003850">
        <w:rPr>
          <w:rFonts w:cstheme="minorHAnsi"/>
        </w:rPr>
        <w:t>1-2</w:t>
      </w:r>
      <w:r w:rsidRPr="00003850">
        <w:rPr>
          <w:rFonts w:cstheme="minorHAnsi"/>
        </w:rPr>
        <w:t>分鐘後，可以觀察到少量檢體殘留在針筒</w:t>
      </w:r>
      <w:proofErr w:type="gramStart"/>
      <w:r w:rsidRPr="00003850">
        <w:rPr>
          <w:rFonts w:cstheme="minorHAnsi"/>
        </w:rPr>
        <w:t>底部，</w:t>
      </w:r>
      <w:proofErr w:type="gramEnd"/>
      <w:r w:rsidRPr="00003850">
        <w:rPr>
          <w:rFonts w:cstheme="minorHAnsi"/>
        </w:rPr>
        <w:t>立即再輸入針筒中加入</w:t>
      </w:r>
      <w:r w:rsidRPr="00003850">
        <w:rPr>
          <w:rFonts w:cstheme="minorHAnsi"/>
        </w:rPr>
        <w:t>4 mL PBS</w:t>
      </w:r>
      <w:r w:rsidRPr="00003850">
        <w:rPr>
          <w:rFonts w:cstheme="minorHAnsi"/>
        </w:rPr>
        <w:t>，使殘留的檢體能順利過濾，以相同的方式重複加入兩次</w:t>
      </w:r>
      <w:r w:rsidRPr="00003850">
        <w:rPr>
          <w:rFonts w:cstheme="minorHAnsi"/>
        </w:rPr>
        <w:t>PBS</w:t>
      </w:r>
      <w:r w:rsidRPr="00003850">
        <w:rPr>
          <w:rFonts w:cstheme="minorHAnsi"/>
        </w:rPr>
        <w:t>沖洗。</w:t>
      </w:r>
    </w:p>
    <w:p w14:paraId="3022111A" w14:textId="2F395227" w:rsidR="00777C88" w:rsidRDefault="00777C88" w:rsidP="003F4533">
      <w:pPr>
        <w:pStyle w:val="aa"/>
        <w:numPr>
          <w:ilvl w:val="1"/>
          <w:numId w:val="43"/>
        </w:numPr>
        <w:spacing w:line="200" w:lineRule="atLeast"/>
        <w:ind w:leftChars="0"/>
        <w:rPr>
          <w:rFonts w:cstheme="minorHAnsi"/>
        </w:rPr>
      </w:pPr>
      <w:r w:rsidRPr="00003850">
        <w:rPr>
          <w:rFonts w:cstheme="minorHAnsi"/>
        </w:rPr>
        <w:t>確認所有檢體都已經過濾後，按下</w:t>
      </w:r>
      <w:proofErr w:type="gramStart"/>
      <w:r w:rsidRPr="00003850">
        <w:rPr>
          <w:rFonts w:cstheme="minorHAnsi"/>
        </w:rPr>
        <w:t>”</w:t>
      </w:r>
      <w:proofErr w:type="gramEnd"/>
      <w:r w:rsidRPr="00003850">
        <w:rPr>
          <w:rFonts w:cstheme="minorHAnsi"/>
        </w:rPr>
        <w:t>STOP</w:t>
      </w:r>
      <w:proofErr w:type="gramStart"/>
      <w:r w:rsidRPr="00003850">
        <w:rPr>
          <w:rFonts w:cstheme="minorHAnsi"/>
        </w:rPr>
        <w:t>”</w:t>
      </w:r>
      <w:proofErr w:type="gramEnd"/>
      <w:r w:rsidRPr="00003850">
        <w:rPr>
          <w:rFonts w:cstheme="minorHAnsi"/>
        </w:rPr>
        <w:t>，鬆開</w:t>
      </w:r>
      <w:proofErr w:type="gramStart"/>
      <w:r w:rsidRPr="00003850">
        <w:rPr>
          <w:rFonts w:cstheme="minorHAnsi"/>
        </w:rPr>
        <w:t>固定器</w:t>
      </w:r>
      <w:proofErr w:type="gramEnd"/>
      <w:r w:rsidRPr="00003850">
        <w:rPr>
          <w:rFonts w:cstheme="minorHAnsi"/>
        </w:rPr>
        <w:t>減少壓力後再拴緊。</w:t>
      </w:r>
    </w:p>
    <w:p w14:paraId="2DA7125F" w14:textId="45115BB7" w:rsidR="00777C88" w:rsidRDefault="00777C88" w:rsidP="003F4533">
      <w:pPr>
        <w:pStyle w:val="aa"/>
        <w:numPr>
          <w:ilvl w:val="1"/>
          <w:numId w:val="43"/>
        </w:numPr>
        <w:spacing w:line="200" w:lineRule="atLeast"/>
        <w:ind w:leftChars="0"/>
        <w:rPr>
          <w:rFonts w:cstheme="minorHAnsi"/>
        </w:rPr>
      </w:pPr>
      <w:r w:rsidRPr="00003850">
        <w:rPr>
          <w:rFonts w:cstheme="minorHAnsi"/>
        </w:rPr>
        <w:t>接著將輸入針筒和連接器取下，</w:t>
      </w:r>
      <w:proofErr w:type="gramStart"/>
      <w:r w:rsidRPr="00003850">
        <w:rPr>
          <w:rFonts w:cstheme="minorHAnsi"/>
        </w:rPr>
        <w:t>於濾膜上</w:t>
      </w:r>
      <w:proofErr w:type="gramEnd"/>
      <w:r w:rsidRPr="00003850">
        <w:rPr>
          <w:rFonts w:cstheme="minorHAnsi"/>
        </w:rPr>
        <w:t>加入</w:t>
      </w:r>
      <w:r w:rsidRPr="00003850">
        <w:rPr>
          <w:rFonts w:cstheme="minorHAnsi"/>
        </w:rPr>
        <w:t>1mL PBS</w:t>
      </w:r>
      <w:r w:rsidRPr="00003850">
        <w:rPr>
          <w:rFonts w:cstheme="minorHAnsi"/>
        </w:rPr>
        <w:t>，接著按下</w:t>
      </w:r>
      <w:proofErr w:type="gramStart"/>
      <w:r w:rsidRPr="00003850">
        <w:rPr>
          <w:rFonts w:cstheme="minorHAnsi"/>
        </w:rPr>
        <w:t>”</w:t>
      </w:r>
      <w:proofErr w:type="gramEnd"/>
      <w:r w:rsidRPr="00003850">
        <w:rPr>
          <w:rFonts w:cstheme="minorHAnsi"/>
        </w:rPr>
        <w:t>RUN</w:t>
      </w:r>
      <w:proofErr w:type="gramStart"/>
      <w:r w:rsidRPr="00003850">
        <w:rPr>
          <w:rFonts w:cstheme="minorHAnsi"/>
        </w:rPr>
        <w:t>”</w:t>
      </w:r>
      <w:proofErr w:type="gramEnd"/>
      <w:r w:rsidRPr="00003850">
        <w:rPr>
          <w:rFonts w:cstheme="minorHAnsi"/>
        </w:rPr>
        <w:t>，當</w:t>
      </w:r>
      <w:r w:rsidRPr="00003850">
        <w:rPr>
          <w:rFonts w:cstheme="minorHAnsi"/>
        </w:rPr>
        <w:t>PBS</w:t>
      </w:r>
      <w:r w:rsidRPr="00003850">
        <w:rPr>
          <w:rFonts w:cstheme="minorHAnsi"/>
        </w:rPr>
        <w:t>快過濾完時，再緩慢加入</w:t>
      </w:r>
      <w:r w:rsidRPr="00003850">
        <w:rPr>
          <w:rFonts w:cstheme="minorHAnsi"/>
        </w:rPr>
        <w:t>1mL PBS</w:t>
      </w:r>
      <w:r w:rsidRPr="00003850">
        <w:rPr>
          <w:rFonts w:cstheme="minorHAnsi"/>
        </w:rPr>
        <w:t>，總共以</w:t>
      </w:r>
      <w:r w:rsidRPr="00003850">
        <w:rPr>
          <w:rFonts w:cstheme="minorHAnsi"/>
        </w:rPr>
        <w:t>3mL PBS</w:t>
      </w:r>
      <w:proofErr w:type="gramStart"/>
      <w:r w:rsidRPr="00003850">
        <w:rPr>
          <w:rFonts w:cstheme="minorHAnsi"/>
        </w:rPr>
        <w:t>清洗濾膜</w:t>
      </w:r>
      <w:proofErr w:type="gramEnd"/>
      <w:r w:rsidRPr="00003850">
        <w:rPr>
          <w:rFonts w:cstheme="minorHAnsi"/>
        </w:rPr>
        <w:t>。</w:t>
      </w:r>
    </w:p>
    <w:p w14:paraId="65B33D06" w14:textId="45F84223" w:rsidR="00777C88" w:rsidRDefault="00777C88" w:rsidP="003F4533">
      <w:pPr>
        <w:pStyle w:val="aa"/>
        <w:numPr>
          <w:ilvl w:val="1"/>
          <w:numId w:val="43"/>
        </w:numPr>
        <w:spacing w:line="200" w:lineRule="atLeast"/>
        <w:ind w:leftChars="0"/>
        <w:rPr>
          <w:rFonts w:cstheme="minorHAnsi"/>
        </w:rPr>
      </w:pPr>
      <w:r w:rsidRPr="00003850">
        <w:rPr>
          <w:rFonts w:cstheme="minorHAnsi"/>
        </w:rPr>
        <w:t>當所有的</w:t>
      </w:r>
      <w:r w:rsidRPr="00003850">
        <w:rPr>
          <w:rFonts w:cstheme="minorHAnsi"/>
        </w:rPr>
        <w:t>PBS</w:t>
      </w:r>
      <w:r w:rsidRPr="00003850">
        <w:rPr>
          <w:rFonts w:cstheme="minorHAnsi"/>
        </w:rPr>
        <w:t>都已經流到廢液針筒且無液體滴落時，按下</w:t>
      </w:r>
      <w:proofErr w:type="gramStart"/>
      <w:r w:rsidRPr="00003850">
        <w:rPr>
          <w:rFonts w:cstheme="minorHAnsi"/>
        </w:rPr>
        <w:t>”</w:t>
      </w:r>
      <w:proofErr w:type="gramEnd"/>
      <w:r w:rsidRPr="00003850">
        <w:rPr>
          <w:rFonts w:cstheme="minorHAnsi"/>
        </w:rPr>
        <w:t>STOP</w:t>
      </w:r>
      <w:proofErr w:type="gramStart"/>
      <w:r w:rsidRPr="00003850">
        <w:rPr>
          <w:rFonts w:cstheme="minorHAnsi"/>
        </w:rPr>
        <w:t>”</w:t>
      </w:r>
      <w:proofErr w:type="gramEnd"/>
      <w:r w:rsidRPr="00003850">
        <w:rPr>
          <w:rFonts w:cstheme="minorHAnsi"/>
        </w:rPr>
        <w:t>，鬆開</w:t>
      </w:r>
      <w:proofErr w:type="gramStart"/>
      <w:r w:rsidRPr="00003850">
        <w:rPr>
          <w:rFonts w:cstheme="minorHAnsi"/>
        </w:rPr>
        <w:t>固定器</w:t>
      </w:r>
      <w:proofErr w:type="gramEnd"/>
      <w:r w:rsidRPr="00003850">
        <w:rPr>
          <w:rFonts w:cstheme="minorHAnsi"/>
        </w:rPr>
        <w:t>減少壓力後，再拴緊。</w:t>
      </w:r>
    </w:p>
    <w:p w14:paraId="72A7B0C5" w14:textId="6075E5E7" w:rsidR="00777C88" w:rsidRDefault="00777C88" w:rsidP="003F4533">
      <w:pPr>
        <w:pStyle w:val="aa"/>
        <w:numPr>
          <w:ilvl w:val="1"/>
          <w:numId w:val="43"/>
        </w:numPr>
        <w:spacing w:line="200" w:lineRule="atLeast"/>
        <w:ind w:leftChars="0"/>
        <w:rPr>
          <w:rFonts w:cstheme="minorHAnsi"/>
        </w:rPr>
      </w:pPr>
      <w:r w:rsidRPr="00003850">
        <w:rPr>
          <w:rFonts w:cstheme="minorHAnsi"/>
        </w:rPr>
        <w:t>取</w:t>
      </w:r>
      <w:r w:rsidRPr="00003850">
        <w:rPr>
          <w:rFonts w:cstheme="minorHAnsi"/>
        </w:rPr>
        <w:t>500</w:t>
      </w:r>
      <w:r w:rsidRPr="00003850">
        <w:rPr>
          <w:rFonts w:eastAsia="標楷體" w:cstheme="minorHAnsi"/>
        </w:rPr>
        <w:t>μ</w:t>
      </w:r>
      <w:r w:rsidRPr="00003850">
        <w:rPr>
          <w:rFonts w:cstheme="minorHAnsi"/>
        </w:rPr>
        <w:t xml:space="preserve">L </w:t>
      </w:r>
      <w:proofErr w:type="spellStart"/>
      <w:r w:rsidRPr="00003850">
        <w:rPr>
          <w:rFonts w:cstheme="minorHAnsi"/>
        </w:rPr>
        <w:t>postfixation</w:t>
      </w:r>
      <w:proofErr w:type="spellEnd"/>
      <w:r w:rsidRPr="00003850">
        <w:rPr>
          <w:rFonts w:cstheme="minorHAnsi"/>
        </w:rPr>
        <w:t xml:space="preserve"> buffer</w:t>
      </w:r>
      <w:r w:rsidRPr="00003850">
        <w:rPr>
          <w:rFonts w:cstheme="minorHAnsi"/>
        </w:rPr>
        <w:t>到</w:t>
      </w:r>
      <w:proofErr w:type="gramStart"/>
      <w:r w:rsidRPr="00003850">
        <w:rPr>
          <w:rFonts w:cstheme="minorHAnsi"/>
        </w:rPr>
        <w:t>濾膜上</w:t>
      </w:r>
      <w:proofErr w:type="gramEnd"/>
      <w:r w:rsidRPr="00003850">
        <w:rPr>
          <w:rFonts w:cstheme="minorHAnsi"/>
        </w:rPr>
        <w:t>，確認液體能均勻</w:t>
      </w:r>
      <w:proofErr w:type="gramStart"/>
      <w:r w:rsidRPr="00003850">
        <w:rPr>
          <w:rFonts w:cstheme="minorHAnsi"/>
        </w:rPr>
        <w:t>覆蓋濾膜</w:t>
      </w:r>
      <w:proofErr w:type="gramEnd"/>
      <w:r w:rsidRPr="00003850">
        <w:rPr>
          <w:rFonts w:cstheme="minorHAnsi"/>
        </w:rPr>
        <w:t>，接著蓋上</w:t>
      </w:r>
      <w:r w:rsidRPr="00003850">
        <w:rPr>
          <w:rFonts w:cstheme="minorHAnsi"/>
        </w:rPr>
        <w:t>15mL</w:t>
      </w:r>
      <w:r w:rsidRPr="00003850">
        <w:rPr>
          <w:rFonts w:cstheme="minorHAnsi"/>
        </w:rPr>
        <w:t>離心管蓋子，於</w:t>
      </w:r>
      <w:proofErr w:type="gramStart"/>
      <w:r w:rsidRPr="00003850">
        <w:rPr>
          <w:rFonts w:cstheme="minorHAnsi"/>
        </w:rPr>
        <w:t>室溫下靜置</w:t>
      </w:r>
      <w:proofErr w:type="gramEnd"/>
      <w:r w:rsidRPr="00003850">
        <w:rPr>
          <w:rFonts w:cstheme="minorHAnsi"/>
        </w:rPr>
        <w:t>20</w:t>
      </w:r>
      <w:r w:rsidRPr="00003850">
        <w:rPr>
          <w:rFonts w:cstheme="minorHAnsi"/>
        </w:rPr>
        <w:t>分鐘。</w:t>
      </w:r>
    </w:p>
    <w:p w14:paraId="71FF6691" w14:textId="18913040" w:rsidR="00777C88" w:rsidRDefault="00777C88" w:rsidP="003F4533">
      <w:pPr>
        <w:pStyle w:val="aa"/>
        <w:numPr>
          <w:ilvl w:val="1"/>
          <w:numId w:val="43"/>
        </w:numPr>
        <w:spacing w:line="200" w:lineRule="atLeast"/>
        <w:ind w:leftChars="0"/>
        <w:rPr>
          <w:rFonts w:cstheme="minorHAnsi"/>
        </w:rPr>
      </w:pPr>
      <w:r w:rsidRPr="00003850">
        <w:rPr>
          <w:rFonts w:cstheme="minorHAnsi"/>
        </w:rPr>
        <w:t>移開蓋子，按下</w:t>
      </w:r>
      <w:proofErr w:type="gramStart"/>
      <w:r w:rsidRPr="00003850">
        <w:rPr>
          <w:rFonts w:cstheme="minorHAnsi"/>
        </w:rPr>
        <w:t>”</w:t>
      </w:r>
      <w:proofErr w:type="gramEnd"/>
      <w:r w:rsidRPr="00003850">
        <w:rPr>
          <w:rFonts w:cstheme="minorHAnsi"/>
        </w:rPr>
        <w:t>RUN</w:t>
      </w:r>
      <w:proofErr w:type="gramStart"/>
      <w:r w:rsidRPr="00003850">
        <w:rPr>
          <w:rFonts w:cstheme="minorHAnsi"/>
        </w:rPr>
        <w:t>”</w:t>
      </w:r>
      <w:proofErr w:type="gramEnd"/>
      <w:r w:rsidRPr="00003850">
        <w:rPr>
          <w:rFonts w:cstheme="minorHAnsi"/>
        </w:rPr>
        <w:t>，將</w:t>
      </w:r>
      <w:r w:rsidRPr="00003850">
        <w:rPr>
          <w:rFonts w:cstheme="minorHAnsi"/>
        </w:rPr>
        <w:t>buffer</w:t>
      </w:r>
      <w:r w:rsidRPr="00003850">
        <w:rPr>
          <w:rFonts w:cstheme="minorHAnsi"/>
        </w:rPr>
        <w:t>過濾掉，接著以</w:t>
      </w:r>
      <w:r w:rsidRPr="00003850">
        <w:rPr>
          <w:rFonts w:cstheme="minorHAnsi"/>
        </w:rPr>
        <w:t xml:space="preserve">0.5mL </w:t>
      </w:r>
      <w:r w:rsidRPr="00003850">
        <w:rPr>
          <w:rFonts w:cstheme="minorHAnsi"/>
        </w:rPr>
        <w:t>清洗</w:t>
      </w:r>
      <w:proofErr w:type="gramStart"/>
      <w:r w:rsidRPr="00003850">
        <w:rPr>
          <w:rFonts w:cstheme="minorHAnsi"/>
        </w:rPr>
        <w:t>濾膜</w:t>
      </w:r>
      <w:r w:rsidRPr="00003850">
        <w:rPr>
          <w:rFonts w:cstheme="minorHAnsi"/>
        </w:rPr>
        <w:t>3</w:t>
      </w:r>
      <w:r w:rsidRPr="00003850">
        <w:rPr>
          <w:rFonts w:cstheme="minorHAnsi"/>
        </w:rPr>
        <w:t>次</w:t>
      </w:r>
      <w:proofErr w:type="gramEnd"/>
      <w:r w:rsidRPr="00003850">
        <w:rPr>
          <w:rFonts w:cstheme="minorHAnsi"/>
        </w:rPr>
        <w:t>後，按下</w:t>
      </w:r>
      <w:proofErr w:type="gramStart"/>
      <w:r w:rsidRPr="00003850">
        <w:rPr>
          <w:rFonts w:cstheme="minorHAnsi"/>
        </w:rPr>
        <w:t>”</w:t>
      </w:r>
      <w:proofErr w:type="gramEnd"/>
      <w:r w:rsidRPr="00003850">
        <w:rPr>
          <w:rFonts w:cstheme="minorHAnsi"/>
        </w:rPr>
        <w:t>STOP</w:t>
      </w:r>
      <w:proofErr w:type="gramStart"/>
      <w:r w:rsidRPr="00003850">
        <w:rPr>
          <w:rFonts w:cstheme="minorHAnsi"/>
        </w:rPr>
        <w:t>”</w:t>
      </w:r>
      <w:proofErr w:type="gramEnd"/>
      <w:r w:rsidRPr="00003850">
        <w:rPr>
          <w:rFonts w:cstheme="minorHAnsi"/>
        </w:rPr>
        <w:t>，鬆開</w:t>
      </w:r>
      <w:proofErr w:type="gramStart"/>
      <w:r w:rsidRPr="00003850">
        <w:rPr>
          <w:rFonts w:cstheme="minorHAnsi"/>
        </w:rPr>
        <w:t>固定器</w:t>
      </w:r>
      <w:proofErr w:type="gramEnd"/>
      <w:r w:rsidRPr="00003850">
        <w:rPr>
          <w:rFonts w:cstheme="minorHAnsi"/>
        </w:rPr>
        <w:t>減少壓力後，再拴緊。</w:t>
      </w:r>
    </w:p>
    <w:p w14:paraId="0188FBED" w14:textId="65B5CA0B" w:rsidR="00777C88" w:rsidRDefault="00777C88" w:rsidP="003F4533">
      <w:pPr>
        <w:pStyle w:val="aa"/>
        <w:numPr>
          <w:ilvl w:val="1"/>
          <w:numId w:val="43"/>
        </w:numPr>
        <w:spacing w:line="200" w:lineRule="atLeast"/>
        <w:ind w:leftChars="0"/>
        <w:rPr>
          <w:rFonts w:cstheme="minorHAnsi"/>
        </w:rPr>
      </w:pPr>
      <w:r w:rsidRPr="00003850">
        <w:rPr>
          <w:rFonts w:cstheme="minorHAnsi"/>
        </w:rPr>
        <w:t>加入</w:t>
      </w:r>
      <w:r w:rsidRPr="00003850">
        <w:rPr>
          <w:rFonts w:cstheme="minorHAnsi"/>
        </w:rPr>
        <w:t>500</w:t>
      </w:r>
      <w:r w:rsidRPr="00003850">
        <w:rPr>
          <w:rFonts w:eastAsia="標楷體" w:cstheme="minorHAnsi"/>
        </w:rPr>
        <w:t>μ</w:t>
      </w:r>
      <w:r w:rsidRPr="00003850">
        <w:rPr>
          <w:rFonts w:cstheme="minorHAnsi"/>
        </w:rPr>
        <w:t xml:space="preserve">L </w:t>
      </w:r>
      <w:proofErr w:type="spellStart"/>
      <w:r w:rsidRPr="00003850">
        <w:rPr>
          <w:rFonts w:cstheme="minorHAnsi"/>
        </w:rPr>
        <w:t>premeabilization</w:t>
      </w:r>
      <w:proofErr w:type="spellEnd"/>
      <w:r w:rsidRPr="00003850">
        <w:rPr>
          <w:rFonts w:cstheme="minorHAnsi"/>
        </w:rPr>
        <w:t xml:space="preserve"> buffer</w:t>
      </w:r>
      <w:r w:rsidRPr="00003850">
        <w:rPr>
          <w:rFonts w:cstheme="minorHAnsi"/>
        </w:rPr>
        <w:t>到</w:t>
      </w:r>
      <w:proofErr w:type="gramStart"/>
      <w:r w:rsidRPr="00003850">
        <w:rPr>
          <w:rFonts w:cstheme="minorHAnsi"/>
        </w:rPr>
        <w:t>濾膜上</w:t>
      </w:r>
      <w:proofErr w:type="gramEnd"/>
      <w:r w:rsidRPr="00003850">
        <w:rPr>
          <w:rFonts w:cstheme="minorHAnsi"/>
        </w:rPr>
        <w:t>，確認液體能均勻</w:t>
      </w:r>
      <w:proofErr w:type="gramStart"/>
      <w:r w:rsidRPr="00003850">
        <w:rPr>
          <w:rFonts w:cstheme="minorHAnsi"/>
        </w:rPr>
        <w:t>覆蓋濾膜</w:t>
      </w:r>
      <w:proofErr w:type="gramEnd"/>
      <w:r w:rsidRPr="00003850">
        <w:rPr>
          <w:rFonts w:cstheme="minorHAnsi"/>
        </w:rPr>
        <w:t>，接著蓋上</w:t>
      </w:r>
      <w:r w:rsidRPr="00003850">
        <w:rPr>
          <w:rFonts w:cstheme="minorHAnsi"/>
        </w:rPr>
        <w:t>15mL</w:t>
      </w:r>
      <w:r w:rsidRPr="00003850">
        <w:rPr>
          <w:rFonts w:cstheme="minorHAnsi"/>
        </w:rPr>
        <w:t>離心管蓋子，於</w:t>
      </w:r>
      <w:proofErr w:type="gramStart"/>
      <w:r w:rsidRPr="00003850">
        <w:rPr>
          <w:rFonts w:cstheme="minorHAnsi"/>
        </w:rPr>
        <w:t>室溫下靜置</w:t>
      </w:r>
      <w:proofErr w:type="gramEnd"/>
      <w:r w:rsidRPr="00003850">
        <w:rPr>
          <w:rFonts w:cstheme="minorHAnsi"/>
        </w:rPr>
        <w:t>20</w:t>
      </w:r>
      <w:r w:rsidRPr="00003850">
        <w:rPr>
          <w:rFonts w:cstheme="minorHAnsi"/>
        </w:rPr>
        <w:t>分鐘。</w:t>
      </w:r>
    </w:p>
    <w:p w14:paraId="2632384B" w14:textId="0CCE962F" w:rsidR="00ED6B3D" w:rsidRDefault="00ED6B3D" w:rsidP="003F4533">
      <w:pPr>
        <w:pStyle w:val="aa"/>
        <w:numPr>
          <w:ilvl w:val="1"/>
          <w:numId w:val="43"/>
        </w:numPr>
        <w:spacing w:line="200" w:lineRule="atLeast"/>
        <w:ind w:leftChars="0"/>
        <w:rPr>
          <w:rFonts w:cstheme="minorHAnsi"/>
        </w:rPr>
      </w:pPr>
      <w:r w:rsidRPr="00003850">
        <w:rPr>
          <w:rFonts w:cstheme="minorHAnsi"/>
        </w:rPr>
        <w:t>移開蓋子，按下</w:t>
      </w:r>
      <w:proofErr w:type="gramStart"/>
      <w:r w:rsidRPr="00003850">
        <w:rPr>
          <w:rFonts w:cstheme="minorHAnsi"/>
        </w:rPr>
        <w:t>”</w:t>
      </w:r>
      <w:proofErr w:type="gramEnd"/>
      <w:r w:rsidRPr="00003850">
        <w:rPr>
          <w:rFonts w:cstheme="minorHAnsi"/>
        </w:rPr>
        <w:t>RUN</w:t>
      </w:r>
      <w:proofErr w:type="gramStart"/>
      <w:r w:rsidRPr="00003850">
        <w:rPr>
          <w:rFonts w:cstheme="minorHAnsi"/>
        </w:rPr>
        <w:t>”</w:t>
      </w:r>
      <w:proofErr w:type="gramEnd"/>
      <w:r w:rsidRPr="00003850">
        <w:rPr>
          <w:rFonts w:cstheme="minorHAnsi"/>
        </w:rPr>
        <w:t>，將</w:t>
      </w:r>
      <w:r w:rsidRPr="00003850">
        <w:rPr>
          <w:rFonts w:cstheme="minorHAnsi"/>
        </w:rPr>
        <w:t>buffer</w:t>
      </w:r>
      <w:r w:rsidRPr="00003850">
        <w:rPr>
          <w:rFonts w:cstheme="minorHAnsi"/>
        </w:rPr>
        <w:t>過濾掉，接著以</w:t>
      </w:r>
      <w:r w:rsidRPr="00003850">
        <w:rPr>
          <w:rFonts w:cstheme="minorHAnsi"/>
        </w:rPr>
        <w:t xml:space="preserve">0.5mL </w:t>
      </w:r>
      <w:r w:rsidRPr="00003850">
        <w:rPr>
          <w:rFonts w:cstheme="minorHAnsi"/>
        </w:rPr>
        <w:t>清洗</w:t>
      </w:r>
      <w:proofErr w:type="gramStart"/>
      <w:r w:rsidRPr="00003850">
        <w:rPr>
          <w:rFonts w:cstheme="minorHAnsi"/>
        </w:rPr>
        <w:t>濾膜</w:t>
      </w:r>
      <w:r w:rsidRPr="00003850">
        <w:rPr>
          <w:rFonts w:cstheme="minorHAnsi"/>
        </w:rPr>
        <w:t>3</w:t>
      </w:r>
      <w:r w:rsidRPr="00003850">
        <w:rPr>
          <w:rFonts w:cstheme="minorHAnsi"/>
        </w:rPr>
        <w:t>次</w:t>
      </w:r>
      <w:proofErr w:type="gramEnd"/>
      <w:r w:rsidRPr="00003850">
        <w:rPr>
          <w:rFonts w:cstheme="minorHAnsi"/>
        </w:rPr>
        <w:t>後，按下</w:t>
      </w:r>
      <w:proofErr w:type="gramStart"/>
      <w:r w:rsidRPr="00003850">
        <w:rPr>
          <w:rFonts w:cstheme="minorHAnsi"/>
        </w:rPr>
        <w:t>”</w:t>
      </w:r>
      <w:proofErr w:type="gramEnd"/>
      <w:r w:rsidRPr="00003850">
        <w:rPr>
          <w:rFonts w:cstheme="minorHAnsi"/>
        </w:rPr>
        <w:t>STOP</w:t>
      </w:r>
      <w:proofErr w:type="gramStart"/>
      <w:r w:rsidRPr="00003850">
        <w:rPr>
          <w:rFonts w:cstheme="minorHAnsi"/>
        </w:rPr>
        <w:t>”</w:t>
      </w:r>
      <w:proofErr w:type="gramEnd"/>
      <w:r w:rsidRPr="00003850">
        <w:rPr>
          <w:rFonts w:cstheme="minorHAnsi"/>
        </w:rPr>
        <w:t>，鬆開</w:t>
      </w:r>
      <w:proofErr w:type="gramStart"/>
      <w:r w:rsidRPr="00003850">
        <w:rPr>
          <w:rFonts w:cstheme="minorHAnsi"/>
        </w:rPr>
        <w:t>固定器</w:t>
      </w:r>
      <w:proofErr w:type="gramEnd"/>
      <w:r w:rsidRPr="00003850">
        <w:rPr>
          <w:rFonts w:cstheme="minorHAnsi"/>
        </w:rPr>
        <w:t>減少壓力後，再拴緊。</w:t>
      </w:r>
    </w:p>
    <w:p w14:paraId="7F0D8DC6" w14:textId="0A14F133" w:rsidR="00ED6B3D" w:rsidRDefault="00ED6B3D" w:rsidP="003F4533">
      <w:pPr>
        <w:pStyle w:val="aa"/>
        <w:numPr>
          <w:ilvl w:val="1"/>
          <w:numId w:val="43"/>
        </w:numPr>
        <w:spacing w:line="200" w:lineRule="atLeast"/>
        <w:ind w:leftChars="0"/>
        <w:rPr>
          <w:rFonts w:cstheme="minorHAnsi"/>
        </w:rPr>
      </w:pPr>
      <w:r w:rsidRPr="00003850">
        <w:rPr>
          <w:rFonts w:cstheme="minorHAnsi"/>
        </w:rPr>
        <w:t>加入</w:t>
      </w:r>
      <w:r w:rsidRPr="00003850">
        <w:rPr>
          <w:rFonts w:cstheme="minorHAnsi"/>
        </w:rPr>
        <w:t>150</w:t>
      </w:r>
      <w:r w:rsidRPr="00003850">
        <w:rPr>
          <w:rFonts w:eastAsia="標楷體" w:cstheme="minorHAnsi"/>
        </w:rPr>
        <w:t>μ</w:t>
      </w:r>
      <w:r w:rsidRPr="00003850">
        <w:rPr>
          <w:rFonts w:cstheme="minorHAnsi"/>
        </w:rPr>
        <w:t>L enumeration staining</w:t>
      </w:r>
      <w:r w:rsidRPr="00003850">
        <w:rPr>
          <w:rFonts w:cstheme="minorHAnsi"/>
        </w:rPr>
        <w:t>，確認液體能均勻覆蓋</w:t>
      </w:r>
      <w:proofErr w:type="gramStart"/>
      <w:r w:rsidRPr="00003850">
        <w:rPr>
          <w:rFonts w:cstheme="minorHAnsi"/>
        </w:rPr>
        <w:t>濾膜且</w:t>
      </w:r>
      <w:proofErr w:type="gramEnd"/>
      <w:r w:rsidRPr="00003850">
        <w:rPr>
          <w:rFonts w:cstheme="minorHAnsi"/>
        </w:rPr>
        <w:t>無氣泡產生，接著蓋上</w:t>
      </w:r>
      <w:r w:rsidRPr="00003850">
        <w:rPr>
          <w:rFonts w:cstheme="minorHAnsi"/>
        </w:rPr>
        <w:t>15mL</w:t>
      </w:r>
      <w:r w:rsidRPr="00003850">
        <w:rPr>
          <w:rFonts w:cstheme="minorHAnsi"/>
        </w:rPr>
        <w:t>離心管蓋子，於</w:t>
      </w:r>
      <w:proofErr w:type="gramStart"/>
      <w:r w:rsidRPr="00003850">
        <w:rPr>
          <w:rFonts w:cstheme="minorHAnsi"/>
        </w:rPr>
        <w:t>室溫下靜置</w:t>
      </w:r>
      <w:proofErr w:type="gramEnd"/>
      <w:r w:rsidRPr="00003850">
        <w:rPr>
          <w:rFonts w:cstheme="minorHAnsi"/>
        </w:rPr>
        <w:t>1</w:t>
      </w:r>
      <w:r w:rsidRPr="00003850">
        <w:rPr>
          <w:rFonts w:cstheme="minorHAnsi"/>
        </w:rPr>
        <w:t>小時。</w:t>
      </w:r>
    </w:p>
    <w:p w14:paraId="4CA3E5F8" w14:textId="4D9806BB" w:rsidR="0065753D" w:rsidRDefault="0065753D" w:rsidP="003F4533">
      <w:pPr>
        <w:pStyle w:val="aa"/>
        <w:numPr>
          <w:ilvl w:val="1"/>
          <w:numId w:val="43"/>
        </w:numPr>
        <w:spacing w:line="200" w:lineRule="atLeast"/>
        <w:ind w:leftChars="0"/>
        <w:rPr>
          <w:rFonts w:cstheme="minorHAnsi"/>
        </w:rPr>
      </w:pPr>
      <w:r>
        <w:rPr>
          <w:rFonts w:cstheme="minorHAnsi" w:hint="eastAsia"/>
        </w:rPr>
        <w:t>製備</w:t>
      </w:r>
      <w:r>
        <w:rPr>
          <w:rFonts w:cstheme="minorHAnsi" w:hint="eastAsia"/>
        </w:rPr>
        <w:t>QC</w:t>
      </w:r>
      <w:r>
        <w:rPr>
          <w:rFonts w:cstheme="minorHAnsi" w:hint="eastAsia"/>
        </w:rPr>
        <w:t>：取</w:t>
      </w:r>
      <w:r w:rsidR="00BA3950">
        <w:rPr>
          <w:rFonts w:cstheme="minorHAnsi" w:hint="eastAsia"/>
        </w:rPr>
        <w:t>10</w:t>
      </w:r>
      <w:r w:rsidRPr="00003850">
        <w:rPr>
          <w:rFonts w:eastAsia="標楷體" w:cstheme="minorHAnsi"/>
        </w:rPr>
        <w:t>μ</w:t>
      </w:r>
      <w:r w:rsidRPr="00003850">
        <w:rPr>
          <w:rFonts w:cstheme="minorHAnsi"/>
        </w:rPr>
        <w:t>L</w:t>
      </w:r>
      <w:r>
        <w:rPr>
          <w:rFonts w:cstheme="minorHAnsi" w:hint="eastAsia"/>
        </w:rPr>
        <w:t xml:space="preserve"> </w:t>
      </w:r>
      <w:r>
        <w:rPr>
          <w:rFonts w:cstheme="minorHAnsi" w:hint="eastAsia"/>
        </w:rPr>
        <w:t>品管細胞</w:t>
      </w:r>
      <w:proofErr w:type="gramStart"/>
      <w:r>
        <w:rPr>
          <w:rFonts w:cstheme="minorHAnsi" w:hint="eastAsia"/>
        </w:rPr>
        <w:t>株滴於載玻</w:t>
      </w:r>
      <w:proofErr w:type="gramEnd"/>
      <w:r>
        <w:rPr>
          <w:rFonts w:cstheme="minorHAnsi" w:hint="eastAsia"/>
        </w:rPr>
        <w:t>片上，加入</w:t>
      </w:r>
      <w:r w:rsidR="00BA3950">
        <w:rPr>
          <w:rFonts w:cstheme="minorHAnsi" w:hint="eastAsia"/>
        </w:rPr>
        <w:t>10</w:t>
      </w:r>
      <w:r w:rsidRPr="00003850">
        <w:rPr>
          <w:rFonts w:eastAsia="標楷體" w:cstheme="minorHAnsi"/>
        </w:rPr>
        <w:t>μ</w:t>
      </w:r>
      <w:r w:rsidRPr="00003850">
        <w:rPr>
          <w:rFonts w:cstheme="minorHAnsi"/>
        </w:rPr>
        <w:t>L</w:t>
      </w:r>
      <w:r>
        <w:rPr>
          <w:rFonts w:cstheme="minorHAnsi" w:hint="eastAsia"/>
        </w:rPr>
        <w:t xml:space="preserve"> </w:t>
      </w:r>
      <w:r w:rsidRPr="00003850">
        <w:rPr>
          <w:rFonts w:cstheme="minorHAnsi"/>
        </w:rPr>
        <w:t>enumeration staining</w:t>
      </w:r>
      <w:r>
        <w:rPr>
          <w:rFonts w:cstheme="minorHAnsi" w:hint="eastAsia"/>
        </w:rPr>
        <w:t>混和均勻，</w:t>
      </w:r>
      <w:r w:rsidRPr="00003850">
        <w:rPr>
          <w:rFonts w:cstheme="minorHAnsi"/>
        </w:rPr>
        <w:t>於</w:t>
      </w:r>
      <w:proofErr w:type="gramStart"/>
      <w:r w:rsidRPr="00003850">
        <w:rPr>
          <w:rFonts w:cstheme="minorHAnsi"/>
        </w:rPr>
        <w:t>室溫下靜置</w:t>
      </w:r>
      <w:proofErr w:type="gramEnd"/>
      <w:r w:rsidRPr="00003850">
        <w:rPr>
          <w:rFonts w:cstheme="minorHAnsi"/>
        </w:rPr>
        <w:t>1</w:t>
      </w:r>
      <w:r w:rsidRPr="00003850">
        <w:rPr>
          <w:rFonts w:cstheme="minorHAnsi"/>
        </w:rPr>
        <w:t>小時。</w:t>
      </w:r>
    </w:p>
    <w:p w14:paraId="6420D3E3" w14:textId="77777777" w:rsidR="00217AC4" w:rsidRPr="00725F5A" w:rsidRDefault="00217AC4" w:rsidP="002972EA">
      <w:pPr>
        <w:pStyle w:val="aa"/>
        <w:spacing w:line="200" w:lineRule="atLeast"/>
        <w:ind w:leftChars="0" w:left="0"/>
        <w:jc w:val="center"/>
        <w:rPr>
          <w:rFonts w:cstheme="minorHAnsi"/>
          <w:b/>
        </w:rPr>
      </w:pPr>
      <w:r w:rsidRPr="00725F5A">
        <w:rPr>
          <w:rFonts w:cstheme="minorHAnsi" w:hint="eastAsia"/>
          <w:b/>
        </w:rPr>
        <w:t>----------</w:t>
      </w:r>
      <w:proofErr w:type="gramStart"/>
      <w:r w:rsidRPr="00725F5A">
        <w:rPr>
          <w:rFonts w:cstheme="minorHAnsi" w:hint="eastAsia"/>
          <w:b/>
        </w:rPr>
        <w:t>請翻頁</w:t>
      </w:r>
      <w:proofErr w:type="gramEnd"/>
      <w:r w:rsidRPr="00725F5A">
        <w:rPr>
          <w:rFonts w:cstheme="minorHAnsi" w:hint="eastAsia"/>
          <w:b/>
        </w:rPr>
        <w:t>繼續操作</w:t>
      </w:r>
      <w:r w:rsidRPr="00725F5A">
        <w:rPr>
          <w:rFonts w:cstheme="minorHAnsi" w:hint="eastAsia"/>
          <w:b/>
        </w:rPr>
        <w:t>----------</w:t>
      </w:r>
    </w:p>
    <w:p w14:paraId="21DFB1E5" w14:textId="77777777" w:rsidR="00646B38" w:rsidRDefault="00646B38" w:rsidP="00646B38">
      <w:pPr>
        <w:spacing w:line="200" w:lineRule="atLeast"/>
        <w:jc w:val="center"/>
        <w:rPr>
          <w:rFonts w:cstheme="minorHAnsi"/>
          <w:sz w:val="28"/>
        </w:rPr>
      </w:pPr>
      <w:r>
        <w:rPr>
          <w:rFonts w:cstheme="minorHAnsi"/>
          <w:sz w:val="28"/>
        </w:rPr>
        <w:lastRenderedPageBreak/>
        <w:t>CTCs</w:t>
      </w:r>
      <w:r>
        <w:rPr>
          <w:rFonts w:cstheme="minorHAnsi" w:hint="eastAsia"/>
          <w:sz w:val="28"/>
        </w:rPr>
        <w:t>檢測</w:t>
      </w:r>
      <w:r w:rsidRPr="00F17C1C">
        <w:rPr>
          <w:rFonts w:cstheme="minorHAnsi" w:hint="eastAsia"/>
          <w:sz w:val="28"/>
        </w:rPr>
        <w:t>作業紀錄表</w:t>
      </w:r>
    </w:p>
    <w:tbl>
      <w:tblPr>
        <w:tblStyle w:val="a9"/>
        <w:tblW w:w="9978" w:type="dxa"/>
        <w:jc w:val="center"/>
        <w:tblLook w:val="04A0" w:firstRow="1" w:lastRow="0" w:firstColumn="1" w:lastColumn="0" w:noHBand="0" w:noVBand="1"/>
      </w:tblPr>
      <w:tblGrid>
        <w:gridCol w:w="1417"/>
        <w:gridCol w:w="1909"/>
        <w:gridCol w:w="1417"/>
        <w:gridCol w:w="1909"/>
        <w:gridCol w:w="1417"/>
        <w:gridCol w:w="1909"/>
      </w:tblGrid>
      <w:tr w:rsidR="00646B38" w14:paraId="3478DCBB" w14:textId="77777777" w:rsidTr="0030181B">
        <w:trPr>
          <w:trHeight w:val="567"/>
          <w:jc w:val="center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DB8666D" w14:textId="77777777" w:rsidR="00646B38" w:rsidRDefault="00646B38" w:rsidP="0030181B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病患姓名</w:t>
            </w:r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63E1AF8" w14:textId="77777777" w:rsidR="00646B38" w:rsidRDefault="00646B38" w:rsidP="0030181B">
            <w:pPr>
              <w:jc w:val="center"/>
              <w:rPr>
                <w:rFonts w:cstheme="minorHAnsi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79D7ED9" w14:textId="77777777" w:rsidR="00646B38" w:rsidRDefault="00646B38" w:rsidP="0030181B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病歷號</w:t>
            </w:r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018341B" w14:textId="77777777" w:rsidR="00646B38" w:rsidRDefault="00646B38" w:rsidP="0030181B">
            <w:pPr>
              <w:jc w:val="center"/>
              <w:rPr>
                <w:rFonts w:cstheme="minorHAnsi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B93D184" w14:textId="77777777" w:rsidR="00646B38" w:rsidRDefault="00646B38" w:rsidP="0030181B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分子病理號</w:t>
            </w:r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D98967" w14:textId="77777777" w:rsidR="00646B38" w:rsidRDefault="00646B38" w:rsidP="0030181B">
            <w:pPr>
              <w:jc w:val="center"/>
              <w:rPr>
                <w:rFonts w:cstheme="minorHAnsi"/>
              </w:rPr>
            </w:pPr>
          </w:p>
        </w:tc>
      </w:tr>
    </w:tbl>
    <w:p w14:paraId="2FE0242A" w14:textId="05B3BB7A" w:rsidR="00D30FCF" w:rsidRDefault="00C9396E" w:rsidP="00646B38">
      <w:pPr>
        <w:pStyle w:val="aa"/>
        <w:numPr>
          <w:ilvl w:val="1"/>
          <w:numId w:val="43"/>
        </w:numPr>
        <w:spacing w:beforeLines="50" w:before="180" w:line="200" w:lineRule="atLeast"/>
        <w:ind w:leftChars="0"/>
        <w:rPr>
          <w:rFonts w:cstheme="minorHAnsi"/>
        </w:rPr>
      </w:pPr>
      <w:r>
        <w:rPr>
          <w:rFonts w:cstheme="minorHAnsi" w:hint="eastAsia"/>
        </w:rPr>
        <w:t>將</w:t>
      </w:r>
      <w:proofErr w:type="gramStart"/>
      <w:r>
        <w:rPr>
          <w:rFonts w:cstheme="minorHAnsi" w:hint="eastAsia"/>
        </w:rPr>
        <w:t>濾膜上</w:t>
      </w:r>
      <w:proofErr w:type="gramEnd"/>
      <w:r>
        <w:rPr>
          <w:rFonts w:cstheme="minorHAnsi" w:hint="eastAsia"/>
        </w:rPr>
        <w:t>的</w:t>
      </w:r>
      <w:r w:rsidR="00ED6B3D" w:rsidRPr="00003850">
        <w:rPr>
          <w:rFonts w:cstheme="minorHAnsi"/>
        </w:rPr>
        <w:t>蓋子</w:t>
      </w:r>
      <w:r>
        <w:rPr>
          <w:rFonts w:cstheme="minorHAnsi" w:hint="eastAsia"/>
        </w:rPr>
        <w:t>移開</w:t>
      </w:r>
      <w:r w:rsidR="00ED6B3D" w:rsidRPr="00003850">
        <w:rPr>
          <w:rFonts w:cstheme="minorHAnsi"/>
        </w:rPr>
        <w:t>，</w:t>
      </w:r>
      <w:r>
        <w:rPr>
          <w:rFonts w:cstheme="minorHAnsi" w:hint="eastAsia"/>
        </w:rPr>
        <w:t>於儀器面板上</w:t>
      </w:r>
      <w:r w:rsidR="00ED6B3D" w:rsidRPr="00003850">
        <w:rPr>
          <w:rFonts w:cstheme="minorHAnsi"/>
        </w:rPr>
        <w:t>按下</w:t>
      </w:r>
      <w:proofErr w:type="gramStart"/>
      <w:r w:rsidR="00ED6B3D" w:rsidRPr="00003850">
        <w:rPr>
          <w:rFonts w:cstheme="minorHAnsi"/>
        </w:rPr>
        <w:t>”</w:t>
      </w:r>
      <w:proofErr w:type="gramEnd"/>
      <w:r w:rsidR="00ED6B3D" w:rsidRPr="00003850">
        <w:rPr>
          <w:rFonts w:cstheme="minorHAnsi"/>
        </w:rPr>
        <w:t>RUN</w:t>
      </w:r>
      <w:proofErr w:type="gramStart"/>
      <w:r w:rsidR="00ED6B3D" w:rsidRPr="00003850">
        <w:rPr>
          <w:rFonts w:cstheme="minorHAnsi"/>
        </w:rPr>
        <w:t>”</w:t>
      </w:r>
      <w:proofErr w:type="gramEnd"/>
      <w:r w:rsidR="00ED6B3D" w:rsidRPr="00003850">
        <w:rPr>
          <w:rFonts w:cstheme="minorHAnsi"/>
        </w:rPr>
        <w:t>，將</w:t>
      </w:r>
      <w:r w:rsidR="00ED6B3D" w:rsidRPr="00003850">
        <w:rPr>
          <w:rFonts w:cstheme="minorHAnsi"/>
        </w:rPr>
        <w:t>buffer</w:t>
      </w:r>
      <w:r w:rsidR="00ED6B3D" w:rsidRPr="00003850">
        <w:rPr>
          <w:rFonts w:cstheme="minorHAnsi"/>
        </w:rPr>
        <w:t>過濾掉，接著以</w:t>
      </w:r>
      <w:r w:rsidR="00ED6B3D" w:rsidRPr="00003850">
        <w:rPr>
          <w:rFonts w:cstheme="minorHAnsi"/>
        </w:rPr>
        <w:t xml:space="preserve">0.5mL </w:t>
      </w:r>
      <w:r>
        <w:rPr>
          <w:rFonts w:cstheme="minorHAnsi"/>
        </w:rPr>
        <w:t>PBS</w:t>
      </w:r>
      <w:r w:rsidR="00ED6B3D" w:rsidRPr="00003850">
        <w:rPr>
          <w:rFonts w:cstheme="minorHAnsi"/>
        </w:rPr>
        <w:t>清洗</w:t>
      </w:r>
      <w:proofErr w:type="gramStart"/>
      <w:r w:rsidR="00ED6B3D" w:rsidRPr="00003850">
        <w:rPr>
          <w:rFonts w:cstheme="minorHAnsi"/>
        </w:rPr>
        <w:t>濾膜</w:t>
      </w:r>
      <w:r w:rsidR="00ED6B3D" w:rsidRPr="00003850">
        <w:rPr>
          <w:rFonts w:cstheme="minorHAnsi"/>
        </w:rPr>
        <w:t>3</w:t>
      </w:r>
      <w:r w:rsidR="00ED6B3D" w:rsidRPr="00003850">
        <w:rPr>
          <w:rFonts w:cstheme="minorHAnsi"/>
        </w:rPr>
        <w:t>次</w:t>
      </w:r>
      <w:proofErr w:type="gramEnd"/>
      <w:r w:rsidR="00ED6B3D" w:rsidRPr="00003850">
        <w:rPr>
          <w:rFonts w:cstheme="minorHAnsi"/>
        </w:rPr>
        <w:t>後，按下</w:t>
      </w:r>
      <w:proofErr w:type="gramStart"/>
      <w:r w:rsidR="00ED6B3D" w:rsidRPr="00003850">
        <w:rPr>
          <w:rFonts w:cstheme="minorHAnsi"/>
        </w:rPr>
        <w:t>”</w:t>
      </w:r>
      <w:proofErr w:type="gramEnd"/>
      <w:r w:rsidR="00ED6B3D" w:rsidRPr="00003850">
        <w:rPr>
          <w:rFonts w:cstheme="minorHAnsi"/>
        </w:rPr>
        <w:t>STOP</w:t>
      </w:r>
      <w:proofErr w:type="gramStart"/>
      <w:r w:rsidR="00ED6B3D" w:rsidRPr="00003850">
        <w:rPr>
          <w:rFonts w:cstheme="minorHAnsi"/>
        </w:rPr>
        <w:t>”</w:t>
      </w:r>
      <w:proofErr w:type="gramEnd"/>
      <w:r w:rsidR="00ED6B3D" w:rsidRPr="00003850">
        <w:rPr>
          <w:rFonts w:cstheme="minorHAnsi"/>
        </w:rPr>
        <w:t>。</w:t>
      </w:r>
    </w:p>
    <w:p w14:paraId="308E2B91" w14:textId="5A5065E0" w:rsidR="00ED6B3D" w:rsidRDefault="00F13F63" w:rsidP="00ED6B3D">
      <w:pPr>
        <w:pStyle w:val="aa"/>
        <w:numPr>
          <w:ilvl w:val="1"/>
          <w:numId w:val="43"/>
        </w:numPr>
        <w:spacing w:line="200" w:lineRule="atLeast"/>
        <w:ind w:leftChars="0"/>
        <w:rPr>
          <w:rFonts w:cstheme="minorHAnsi"/>
        </w:rPr>
      </w:pPr>
      <w:r w:rsidRPr="00003850">
        <w:rPr>
          <w:rFonts w:cstheme="minorHAnsi"/>
        </w:rPr>
        <w:t>將</w:t>
      </w:r>
      <w:proofErr w:type="gramStart"/>
      <w:r w:rsidRPr="00003850">
        <w:rPr>
          <w:rFonts w:cstheme="minorHAnsi"/>
        </w:rPr>
        <w:t>固定器旋</w:t>
      </w:r>
      <w:proofErr w:type="gramEnd"/>
      <w:r w:rsidRPr="00003850">
        <w:rPr>
          <w:rFonts w:cstheme="minorHAnsi"/>
        </w:rPr>
        <w:t>開拆下，將</w:t>
      </w:r>
      <w:proofErr w:type="gramStart"/>
      <w:r w:rsidRPr="00003850">
        <w:rPr>
          <w:rFonts w:cstheme="minorHAnsi"/>
        </w:rPr>
        <w:t>固定器</w:t>
      </w:r>
      <w:proofErr w:type="gramEnd"/>
      <w:r w:rsidRPr="00003850">
        <w:rPr>
          <w:rFonts w:cstheme="minorHAnsi"/>
        </w:rPr>
        <w:t>蓋子及中心</w:t>
      </w:r>
      <w:proofErr w:type="gramStart"/>
      <w:r w:rsidRPr="00003850">
        <w:rPr>
          <w:rFonts w:cstheme="minorHAnsi"/>
        </w:rPr>
        <w:t>圓柱筒移開</w:t>
      </w:r>
      <w:proofErr w:type="gramEnd"/>
      <w:r>
        <w:rPr>
          <w:rFonts w:cstheme="minorHAnsi" w:hint="eastAsia"/>
        </w:rPr>
        <w:t>，</w:t>
      </w:r>
      <w:r w:rsidRPr="00003850">
        <w:rPr>
          <w:rFonts w:cstheme="minorHAnsi"/>
        </w:rPr>
        <w:t>使用鑷子小心地</w:t>
      </w:r>
      <w:proofErr w:type="gramStart"/>
      <w:r w:rsidRPr="00003850">
        <w:rPr>
          <w:rFonts w:cstheme="minorHAnsi"/>
        </w:rPr>
        <w:t>取下濾膜</w:t>
      </w:r>
      <w:proofErr w:type="gramEnd"/>
      <w:r w:rsidRPr="00003850">
        <w:rPr>
          <w:rFonts w:cstheme="minorHAnsi"/>
        </w:rPr>
        <w:t>，並將</w:t>
      </w:r>
      <w:proofErr w:type="gramStart"/>
      <w:r w:rsidRPr="00003850">
        <w:rPr>
          <w:rFonts w:cstheme="minorHAnsi"/>
        </w:rPr>
        <w:t>濾膜光滑</w:t>
      </w:r>
      <w:proofErr w:type="gramEnd"/>
      <w:r w:rsidRPr="00003850">
        <w:rPr>
          <w:rFonts w:cstheme="minorHAnsi"/>
        </w:rPr>
        <w:t>面朝上、平整的放置於載</w:t>
      </w:r>
      <w:proofErr w:type="gramStart"/>
      <w:r w:rsidRPr="00003850">
        <w:rPr>
          <w:rFonts w:cstheme="minorHAnsi"/>
        </w:rPr>
        <w:t>玻</w:t>
      </w:r>
      <w:proofErr w:type="gramEnd"/>
      <w:r w:rsidRPr="00003850">
        <w:rPr>
          <w:rFonts w:cstheme="minorHAnsi"/>
        </w:rPr>
        <w:t>片上。</w:t>
      </w:r>
    </w:p>
    <w:p w14:paraId="798C5C8A" w14:textId="7B208A93" w:rsidR="00F13F63" w:rsidRDefault="00F13F63" w:rsidP="00ED6B3D">
      <w:pPr>
        <w:pStyle w:val="aa"/>
        <w:numPr>
          <w:ilvl w:val="1"/>
          <w:numId w:val="43"/>
        </w:numPr>
        <w:spacing w:line="200" w:lineRule="atLeast"/>
        <w:ind w:leftChars="0"/>
        <w:rPr>
          <w:rFonts w:cstheme="minorHAnsi"/>
        </w:rPr>
      </w:pPr>
      <w:proofErr w:type="gramStart"/>
      <w:r w:rsidRPr="00003850">
        <w:rPr>
          <w:rFonts w:cstheme="minorHAnsi"/>
        </w:rPr>
        <w:t>於濾膜上</w:t>
      </w:r>
      <w:proofErr w:type="gramEnd"/>
      <w:r w:rsidRPr="00003850">
        <w:rPr>
          <w:rFonts w:cstheme="minorHAnsi"/>
        </w:rPr>
        <w:t>加入</w:t>
      </w:r>
      <w:r w:rsidRPr="00003850">
        <w:rPr>
          <w:rFonts w:cstheme="minorHAnsi"/>
        </w:rPr>
        <w:t>10</w:t>
      </w:r>
      <w:r w:rsidRPr="00003850">
        <w:rPr>
          <w:rFonts w:eastAsia="標楷體" w:cstheme="minorHAnsi"/>
        </w:rPr>
        <w:t>μ</w:t>
      </w:r>
      <w:r w:rsidRPr="00003850">
        <w:rPr>
          <w:rFonts w:cstheme="minorHAnsi"/>
        </w:rPr>
        <w:t>L</w:t>
      </w:r>
      <w:r w:rsidRPr="00003850">
        <w:rPr>
          <w:rFonts w:cstheme="minorHAnsi"/>
        </w:rPr>
        <w:t>含有</w:t>
      </w:r>
      <w:r w:rsidRPr="00003850">
        <w:rPr>
          <w:rFonts w:cstheme="minorHAnsi"/>
        </w:rPr>
        <w:t>DAPI</w:t>
      </w:r>
      <w:r w:rsidRPr="00003850">
        <w:rPr>
          <w:rFonts w:cstheme="minorHAnsi"/>
        </w:rPr>
        <w:t>的</w:t>
      </w:r>
      <w:r w:rsidRPr="00003850">
        <w:rPr>
          <w:rFonts w:cstheme="minorHAnsi"/>
        </w:rPr>
        <w:t>mounting solution</w:t>
      </w:r>
      <w:r w:rsidRPr="00003850">
        <w:rPr>
          <w:rFonts w:cstheme="minorHAnsi"/>
        </w:rPr>
        <w:t>，過程中不可以有氣泡產生</w:t>
      </w:r>
      <w:r w:rsidR="0065753D">
        <w:rPr>
          <w:rFonts w:cstheme="minorHAnsi" w:hint="eastAsia"/>
        </w:rPr>
        <w:t>，並同樣於品管</w:t>
      </w:r>
      <w:proofErr w:type="gramStart"/>
      <w:r w:rsidR="0065753D">
        <w:rPr>
          <w:rFonts w:cstheme="minorHAnsi" w:hint="eastAsia"/>
        </w:rPr>
        <w:t>細胞株上加入</w:t>
      </w:r>
      <w:proofErr w:type="gramEnd"/>
      <w:r w:rsidR="0065753D" w:rsidRPr="00003850">
        <w:rPr>
          <w:rFonts w:cstheme="minorHAnsi"/>
        </w:rPr>
        <w:t>10</w:t>
      </w:r>
      <w:r w:rsidR="0065753D" w:rsidRPr="00003850">
        <w:rPr>
          <w:rFonts w:eastAsia="標楷體" w:cstheme="minorHAnsi"/>
        </w:rPr>
        <w:t>μ</w:t>
      </w:r>
      <w:r w:rsidR="0065753D" w:rsidRPr="00003850">
        <w:rPr>
          <w:rFonts w:cstheme="minorHAnsi"/>
        </w:rPr>
        <w:t>L</w:t>
      </w:r>
      <w:r w:rsidR="0065753D" w:rsidRPr="00003850">
        <w:rPr>
          <w:rFonts w:cstheme="minorHAnsi"/>
        </w:rPr>
        <w:t>含有</w:t>
      </w:r>
      <w:r w:rsidR="0065753D" w:rsidRPr="00003850">
        <w:rPr>
          <w:rFonts w:cstheme="minorHAnsi"/>
        </w:rPr>
        <w:t>DAPI</w:t>
      </w:r>
      <w:r w:rsidR="0065753D" w:rsidRPr="00003850">
        <w:rPr>
          <w:rFonts w:cstheme="minorHAnsi"/>
        </w:rPr>
        <w:t>的</w:t>
      </w:r>
      <w:r w:rsidR="0065753D" w:rsidRPr="00003850">
        <w:rPr>
          <w:rFonts w:cstheme="minorHAnsi"/>
        </w:rPr>
        <w:t>mounting solution</w:t>
      </w:r>
      <w:r w:rsidRPr="00003850">
        <w:rPr>
          <w:rFonts w:cstheme="minorHAnsi"/>
        </w:rPr>
        <w:t>。</w:t>
      </w:r>
    </w:p>
    <w:p w14:paraId="5F8C7E71" w14:textId="44D80033" w:rsidR="00F13F63" w:rsidRPr="00E3081C" w:rsidRDefault="00F13F63" w:rsidP="00ED6B3D">
      <w:pPr>
        <w:pStyle w:val="aa"/>
        <w:numPr>
          <w:ilvl w:val="1"/>
          <w:numId w:val="43"/>
        </w:numPr>
        <w:spacing w:line="200" w:lineRule="atLeast"/>
        <w:ind w:leftChars="0"/>
        <w:rPr>
          <w:rFonts w:cstheme="minorHAnsi"/>
        </w:rPr>
      </w:pPr>
      <w:r w:rsidRPr="00003850">
        <w:rPr>
          <w:rFonts w:cstheme="minorHAnsi"/>
        </w:rPr>
        <w:t>小心的蓋上蓋</w:t>
      </w:r>
      <w:proofErr w:type="gramStart"/>
      <w:r w:rsidRPr="00003850">
        <w:rPr>
          <w:rFonts w:cstheme="minorHAnsi"/>
        </w:rPr>
        <w:t>玻</w:t>
      </w:r>
      <w:proofErr w:type="gramEnd"/>
      <w:r w:rsidRPr="00003850">
        <w:rPr>
          <w:rFonts w:cstheme="minorHAnsi"/>
        </w:rPr>
        <w:t>片並確認沒有氣泡干擾後</w:t>
      </w:r>
      <w:r>
        <w:rPr>
          <w:rFonts w:cstheme="minorHAnsi"/>
        </w:rPr>
        <w:t>，再以透明指甲油密封邊緣</w:t>
      </w:r>
      <w:r>
        <w:rPr>
          <w:rFonts w:cstheme="minorHAnsi" w:hint="eastAsia"/>
        </w:rPr>
        <w:t>，並於指甲油乾燥後，將</w:t>
      </w:r>
      <w:proofErr w:type="gramStart"/>
      <w:r>
        <w:rPr>
          <w:rFonts w:cstheme="minorHAnsi" w:hint="eastAsia"/>
        </w:rPr>
        <w:t>玻</w:t>
      </w:r>
      <w:proofErr w:type="gramEnd"/>
      <w:r>
        <w:rPr>
          <w:rFonts w:cstheme="minorHAnsi" w:hint="eastAsia"/>
        </w:rPr>
        <w:t>片連</w:t>
      </w:r>
      <w:r w:rsidR="00811695">
        <w:rPr>
          <w:rFonts w:cstheme="minorHAnsi" w:hint="eastAsia"/>
        </w:rPr>
        <w:t>同</w:t>
      </w:r>
      <w:r w:rsidR="00170909">
        <w:rPr>
          <w:rFonts w:asciiTheme="minorEastAsia" w:hAnsiTheme="minorEastAsia" w:cstheme="minorHAnsi" w:hint="eastAsia"/>
        </w:rPr>
        <w:t>「</w:t>
      </w:r>
      <w:r w:rsidR="00E3081C" w:rsidRPr="00003850">
        <w:rPr>
          <w:rFonts w:cstheme="minorHAnsi"/>
        </w:rPr>
        <w:t>分子病理檢驗申請單</w:t>
      </w:r>
      <w:r w:rsidR="00E3081C" w:rsidRPr="00003850">
        <w:rPr>
          <w:rFonts w:cstheme="minorHAnsi"/>
        </w:rPr>
        <w:t>1-AD02-002</w:t>
      </w:r>
      <w:r w:rsidR="00E3081C">
        <w:rPr>
          <w:rFonts w:ascii="標楷體" w:eastAsia="標楷體" w:hAnsi="標楷體" w:cstheme="minorHAnsi" w:hint="eastAsia"/>
        </w:rPr>
        <w:t>」</w:t>
      </w:r>
      <w:r w:rsidR="00E3081C">
        <w:rPr>
          <w:rFonts w:cstheme="minorHAnsi" w:hint="eastAsia"/>
        </w:rPr>
        <w:t>、</w:t>
      </w:r>
      <w:r w:rsidR="00E3081C" w:rsidRPr="00003850">
        <w:rPr>
          <w:rFonts w:cstheme="minorHAnsi"/>
        </w:rPr>
        <w:t>「</w:t>
      </w:r>
      <w:r w:rsidR="00E3081C" w:rsidRPr="00003850">
        <w:rPr>
          <w:rFonts w:cstheme="minorHAnsi"/>
          <w:kern w:val="0"/>
        </w:rPr>
        <w:t>分子病理檢驗結果紀錄表</w:t>
      </w:r>
      <w:r w:rsidR="00E3081C" w:rsidRPr="00003850">
        <w:rPr>
          <w:rFonts w:cstheme="minorHAnsi"/>
          <w:kern w:val="0"/>
        </w:rPr>
        <w:t xml:space="preserve"> 1-SA03-001</w:t>
      </w:r>
      <w:r w:rsidR="00E3081C" w:rsidRPr="00003850">
        <w:rPr>
          <w:rFonts w:cstheme="minorHAnsi"/>
        </w:rPr>
        <w:t>」</w:t>
      </w:r>
      <w:r w:rsidR="00E3081C">
        <w:rPr>
          <w:rFonts w:cstheme="minorHAnsi" w:hint="eastAsia"/>
        </w:rPr>
        <w:t>以及</w:t>
      </w:r>
      <w:r w:rsidR="00E3081C">
        <w:rPr>
          <w:rFonts w:asciiTheme="minorEastAsia" w:hAnsiTheme="minorEastAsia" w:cstheme="minorHAnsi" w:hint="eastAsia"/>
        </w:rPr>
        <w:t>「</w:t>
      </w:r>
      <w:r w:rsidR="00E3081C" w:rsidRPr="00003850">
        <w:rPr>
          <w:rFonts w:cstheme="minorHAnsi"/>
        </w:rPr>
        <w:t>CTC</w:t>
      </w:r>
      <w:r w:rsidR="00E3081C">
        <w:rPr>
          <w:rFonts w:cstheme="minorHAnsi" w:hint="eastAsia"/>
        </w:rPr>
        <w:t>s</w:t>
      </w:r>
      <w:r w:rsidR="00E3081C" w:rsidRPr="00003850">
        <w:rPr>
          <w:rFonts w:cstheme="minorHAnsi"/>
        </w:rPr>
        <w:t>檢測作業紀錄表</w:t>
      </w:r>
      <w:r w:rsidR="00E3081C">
        <w:rPr>
          <w:rFonts w:cstheme="minorHAnsi"/>
        </w:rPr>
        <w:t>2-</w:t>
      </w:r>
      <w:r w:rsidR="00E3081C">
        <w:rPr>
          <w:rFonts w:cstheme="minorHAnsi" w:hint="eastAsia"/>
        </w:rPr>
        <w:t>SA</w:t>
      </w:r>
      <w:r w:rsidR="00E3081C" w:rsidRPr="00003850">
        <w:rPr>
          <w:rFonts w:cstheme="minorHAnsi"/>
        </w:rPr>
        <w:t>0101</w:t>
      </w:r>
      <w:r w:rsidR="00F87CEA">
        <w:rPr>
          <w:rFonts w:cstheme="minorHAnsi" w:hint="eastAsia"/>
        </w:rPr>
        <w:t>4</w:t>
      </w:r>
      <w:r w:rsidR="00E3081C" w:rsidRPr="00003850">
        <w:rPr>
          <w:rFonts w:cstheme="minorHAnsi"/>
        </w:rPr>
        <w:t>-001</w:t>
      </w:r>
      <w:r w:rsidR="00E3081C">
        <w:rPr>
          <w:rFonts w:asciiTheme="minorEastAsia" w:hAnsiTheme="minorEastAsia" w:cstheme="minorHAnsi" w:hint="eastAsia"/>
        </w:rPr>
        <w:t>」一併交由病理醫師。</w:t>
      </w:r>
    </w:p>
    <w:p w14:paraId="3E96EF89" w14:textId="77777777" w:rsidR="006F2400" w:rsidRPr="00052F23" w:rsidRDefault="00E3081C" w:rsidP="00E3081C">
      <w:pPr>
        <w:pStyle w:val="aa"/>
        <w:numPr>
          <w:ilvl w:val="0"/>
          <w:numId w:val="43"/>
        </w:numPr>
        <w:spacing w:beforeLines="50" w:before="180" w:line="200" w:lineRule="atLeast"/>
        <w:ind w:leftChars="0"/>
        <w:rPr>
          <w:rFonts w:cstheme="minorHAnsi"/>
        </w:rPr>
      </w:pPr>
      <w:r>
        <w:rPr>
          <w:rFonts w:cstheme="minorHAnsi" w:hint="eastAsia"/>
        </w:rPr>
        <w:t>結果觀察</w:t>
      </w:r>
      <w:proofErr w:type="gramStart"/>
      <w:r>
        <w:rPr>
          <w:rFonts w:asciiTheme="minorEastAsia" w:hAnsiTheme="minorEastAsia" w:cstheme="minorHAnsi" w:hint="eastAsia"/>
        </w:rPr>
        <w:t>﹕</w:t>
      </w:r>
      <w:proofErr w:type="gramEnd"/>
    </w:p>
    <w:p w14:paraId="1F20B172" w14:textId="7F561780" w:rsidR="006F2400" w:rsidRPr="00052F23" w:rsidRDefault="006F2400" w:rsidP="006F2400">
      <w:pPr>
        <w:pStyle w:val="aa"/>
        <w:numPr>
          <w:ilvl w:val="1"/>
          <w:numId w:val="47"/>
        </w:numPr>
        <w:spacing w:beforeLines="50" w:before="180" w:line="200" w:lineRule="atLeast"/>
        <w:ind w:leftChars="0"/>
        <w:rPr>
          <w:rFonts w:cstheme="minorHAnsi"/>
        </w:rPr>
      </w:pPr>
      <w:r w:rsidRPr="00052F23">
        <w:rPr>
          <w:rFonts w:cstheme="minorHAnsi" w:hint="eastAsia"/>
        </w:rPr>
        <w:t>陽性</w:t>
      </w:r>
      <w:r w:rsidR="00227849" w:rsidRPr="00052F23">
        <w:rPr>
          <w:rFonts w:cstheme="minorHAnsi" w:hint="eastAsia"/>
        </w:rPr>
        <w:t>控制</w:t>
      </w:r>
      <w:r w:rsidRPr="00052F23">
        <w:rPr>
          <w:rFonts w:cstheme="minorHAnsi" w:hint="eastAsia"/>
        </w:rPr>
        <w:t>組：</w:t>
      </w:r>
      <w:r w:rsidRPr="00052F23">
        <w:rPr>
          <w:rFonts w:asciiTheme="minorEastAsia" w:hAnsiTheme="minorEastAsia" w:cstheme="minorHAnsi" w:hint="eastAsia"/>
        </w:rPr>
        <w:t>□</w:t>
      </w:r>
      <w:r w:rsidRPr="00052F23">
        <w:rPr>
          <w:rFonts w:cstheme="minorHAnsi" w:hint="eastAsia"/>
        </w:rPr>
        <w:t>可接受；</w:t>
      </w:r>
      <w:r w:rsidRPr="00052F23">
        <w:rPr>
          <w:rFonts w:asciiTheme="minorEastAsia" w:hAnsiTheme="minorEastAsia" w:cstheme="minorHAnsi" w:hint="eastAsia"/>
        </w:rPr>
        <w:t>□</w:t>
      </w:r>
      <w:r w:rsidRPr="00052F23">
        <w:rPr>
          <w:rFonts w:cstheme="minorHAnsi" w:hint="eastAsia"/>
        </w:rPr>
        <w:t>不可接受</w:t>
      </w:r>
      <w:r w:rsidRPr="00052F23">
        <w:rPr>
          <w:rFonts w:cstheme="minorHAnsi"/>
        </w:rPr>
        <w:t>:__________________________________________</w:t>
      </w:r>
    </w:p>
    <w:p w14:paraId="3D7D85CB" w14:textId="38230D29" w:rsidR="00E3081C" w:rsidRPr="00E3081C" w:rsidRDefault="006F2400" w:rsidP="00052F23">
      <w:pPr>
        <w:pStyle w:val="aa"/>
        <w:numPr>
          <w:ilvl w:val="1"/>
          <w:numId w:val="47"/>
        </w:numPr>
        <w:spacing w:beforeLines="50" w:before="180" w:line="200" w:lineRule="atLeast"/>
        <w:ind w:leftChars="0"/>
        <w:rPr>
          <w:rFonts w:cstheme="minorHAnsi"/>
        </w:rPr>
      </w:pPr>
      <w:r>
        <w:rPr>
          <w:rFonts w:cstheme="minorHAnsi" w:hint="eastAsia"/>
        </w:rPr>
        <w:t>檢體：</w:t>
      </w:r>
      <w:r w:rsidR="00914B55">
        <w:rPr>
          <w:rFonts w:cstheme="minorHAnsi" w:hint="eastAsia"/>
        </w:rPr>
        <w:t xml:space="preserve">DAPI (+), </w:t>
      </w:r>
      <w:proofErr w:type="spellStart"/>
      <w:r w:rsidR="00914B55" w:rsidRPr="00F56C6E">
        <w:rPr>
          <w:rFonts w:cstheme="minorHAnsi" w:hint="eastAsia"/>
        </w:rPr>
        <w:t>EpCAM</w:t>
      </w:r>
      <w:proofErr w:type="spellEnd"/>
      <w:r w:rsidR="00914B55">
        <w:rPr>
          <w:rFonts w:cstheme="minorHAnsi"/>
        </w:rPr>
        <w:t xml:space="preserve"> (</w:t>
      </w:r>
      <w:r w:rsidR="00914B55">
        <w:rPr>
          <w:rFonts w:cstheme="minorHAnsi" w:hint="eastAsia"/>
        </w:rPr>
        <w:t>+</w:t>
      </w:r>
      <w:r w:rsidR="00914B55">
        <w:rPr>
          <w:rFonts w:cstheme="minorHAnsi"/>
        </w:rPr>
        <w:t>),</w:t>
      </w:r>
      <w:r w:rsidR="00914B55">
        <w:rPr>
          <w:rFonts w:cstheme="minorHAnsi" w:hint="eastAsia"/>
        </w:rPr>
        <w:t xml:space="preserve"> </w:t>
      </w:r>
      <w:r w:rsidR="00914B55" w:rsidRPr="00F56C6E">
        <w:rPr>
          <w:rFonts w:cstheme="minorHAnsi" w:hint="eastAsia"/>
        </w:rPr>
        <w:t>CK</w:t>
      </w:r>
      <w:r w:rsidR="00914B55" w:rsidRPr="00F56C6E">
        <w:rPr>
          <w:rFonts w:cstheme="minorHAnsi"/>
        </w:rPr>
        <w:t>8</w:t>
      </w:r>
      <w:r w:rsidR="00914B55" w:rsidRPr="00F56C6E">
        <w:rPr>
          <w:rFonts w:cstheme="minorHAnsi" w:hint="eastAsia"/>
        </w:rPr>
        <w:t>、</w:t>
      </w:r>
      <w:r w:rsidR="00914B55" w:rsidRPr="00F56C6E">
        <w:rPr>
          <w:rFonts w:cstheme="minorHAnsi" w:hint="eastAsia"/>
        </w:rPr>
        <w:t>18</w:t>
      </w:r>
      <w:r w:rsidR="00914B55" w:rsidRPr="00F56C6E">
        <w:rPr>
          <w:rFonts w:cstheme="minorHAnsi" w:hint="eastAsia"/>
        </w:rPr>
        <w:t>、</w:t>
      </w:r>
      <w:r w:rsidR="00914B55" w:rsidRPr="00F56C6E">
        <w:rPr>
          <w:rFonts w:cstheme="minorHAnsi" w:hint="eastAsia"/>
        </w:rPr>
        <w:t>19</w:t>
      </w:r>
      <w:r w:rsidR="00914B55">
        <w:rPr>
          <w:rFonts w:cstheme="minorHAnsi"/>
        </w:rPr>
        <w:t>(</w:t>
      </w:r>
      <w:r w:rsidR="00914B55">
        <w:rPr>
          <w:rFonts w:cstheme="minorHAnsi" w:hint="eastAsia"/>
        </w:rPr>
        <w:t>+</w:t>
      </w:r>
      <w:r w:rsidR="00914B55">
        <w:rPr>
          <w:rFonts w:cstheme="minorHAnsi"/>
        </w:rPr>
        <w:t>),</w:t>
      </w:r>
      <w:r w:rsidR="00914B55">
        <w:rPr>
          <w:rFonts w:cstheme="minorHAnsi" w:hint="eastAsia"/>
        </w:rPr>
        <w:t xml:space="preserve"> </w:t>
      </w:r>
      <w:r w:rsidR="00914B55" w:rsidRPr="00F56C6E">
        <w:rPr>
          <w:rFonts w:cstheme="minorHAnsi" w:hint="eastAsia"/>
        </w:rPr>
        <w:t>CD45</w:t>
      </w:r>
      <w:r w:rsidR="00914B55">
        <w:rPr>
          <w:rFonts w:cstheme="minorHAnsi"/>
        </w:rPr>
        <w:t>(-)</w:t>
      </w:r>
      <w:r w:rsidR="00914B55">
        <w:rPr>
          <w:rFonts w:cstheme="minorHAnsi" w:hint="eastAsia"/>
        </w:rPr>
        <w:t>細胞數量</w:t>
      </w:r>
      <w:r w:rsidR="00914B55">
        <w:rPr>
          <w:rFonts w:cstheme="minorHAnsi" w:hint="eastAsia"/>
        </w:rPr>
        <w:t>________</w:t>
      </w:r>
      <w:r w:rsidR="00914B55">
        <w:rPr>
          <w:rFonts w:cstheme="minorHAnsi" w:hint="eastAsia"/>
        </w:rPr>
        <w:t>顆</w:t>
      </w:r>
      <w:r w:rsidR="00763098">
        <w:rPr>
          <w:rFonts w:cstheme="minorHAnsi" w:hint="eastAsia"/>
        </w:rPr>
        <w:t>。</w:t>
      </w:r>
    </w:p>
    <w:p w14:paraId="698E42DB" w14:textId="77777777" w:rsidR="006F2400" w:rsidRDefault="006F2400" w:rsidP="00763098">
      <w:pPr>
        <w:spacing w:line="200" w:lineRule="atLeast"/>
        <w:ind w:left="425"/>
        <w:rPr>
          <w:rFonts w:cstheme="minorHAnsi"/>
        </w:rPr>
      </w:pPr>
    </w:p>
    <w:p w14:paraId="1FC29ECB" w14:textId="4D3AF322" w:rsidR="00EC2023" w:rsidRPr="009F75B2" w:rsidRDefault="00763098" w:rsidP="00763098">
      <w:pPr>
        <w:spacing w:line="200" w:lineRule="atLeast"/>
        <w:ind w:left="425"/>
        <w:rPr>
          <w:rFonts w:cstheme="minorHAnsi"/>
        </w:rPr>
      </w:pPr>
      <w:r>
        <w:rPr>
          <w:rFonts w:cstheme="minorHAnsi" w:hint="eastAsia"/>
        </w:rPr>
        <w:t>病理醫師</w:t>
      </w:r>
      <w:proofErr w:type="gramStart"/>
      <w:r>
        <w:rPr>
          <w:rFonts w:asciiTheme="minorEastAsia" w:hAnsiTheme="minorEastAsia" w:cstheme="minorHAnsi" w:hint="eastAsia"/>
        </w:rPr>
        <w:t>﹕</w:t>
      </w:r>
      <w:proofErr w:type="gramEnd"/>
      <w:r>
        <w:rPr>
          <w:rFonts w:asciiTheme="minorEastAsia" w:hAnsiTheme="minorEastAsia" w:cstheme="minorHAnsi" w:hint="eastAsia"/>
        </w:rPr>
        <w:t>_____________  日期</w:t>
      </w:r>
      <w:proofErr w:type="gramStart"/>
      <w:r>
        <w:rPr>
          <w:rFonts w:asciiTheme="minorEastAsia" w:hAnsiTheme="minorEastAsia" w:cstheme="minorHAnsi" w:hint="eastAsia"/>
        </w:rPr>
        <w:t>﹕</w:t>
      </w:r>
      <w:proofErr w:type="gramEnd"/>
      <w:r>
        <w:rPr>
          <w:rFonts w:asciiTheme="minorEastAsia" w:hAnsiTheme="minorEastAsia" w:cstheme="minorHAnsi" w:hint="eastAsia"/>
        </w:rPr>
        <w:t>_____________</w:t>
      </w:r>
    </w:p>
    <w:sectPr w:rsidR="00EC2023" w:rsidRPr="009F75B2" w:rsidSect="00806AF2">
      <w:headerReference w:type="default" r:id="rId8"/>
      <w:footerReference w:type="default" r:id="rId9"/>
      <w:pgSz w:w="11906" w:h="16838"/>
      <w:pgMar w:top="1134" w:right="1134" w:bottom="1134" w:left="1134" w:header="510" w:footer="794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F08CCF" w14:textId="77777777" w:rsidR="00965E38" w:rsidRDefault="00965E38" w:rsidP="00973C09">
      <w:r>
        <w:separator/>
      </w:r>
    </w:p>
  </w:endnote>
  <w:endnote w:type="continuationSeparator" w:id="0">
    <w:p w14:paraId="5D355616" w14:textId="77777777" w:rsidR="00965E38" w:rsidRDefault="00965E38" w:rsidP="00973C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8F02ED" w14:textId="6C34D83C" w:rsidR="00973C09" w:rsidRPr="00E37325" w:rsidRDefault="009154C8" w:rsidP="0053267C">
    <w:pPr>
      <w:pStyle w:val="a5"/>
      <w:rPr>
        <w:rFonts w:cstheme="minorHAnsi"/>
      </w:rPr>
    </w:pPr>
    <w:r w:rsidRPr="00E37325">
      <w:rPr>
        <w:rFonts w:cstheme="minorHAnsi"/>
      </w:rPr>
      <w:t>2</w:t>
    </w:r>
    <w:r w:rsidR="00FE1CE1">
      <w:rPr>
        <w:rFonts w:cstheme="minorHAnsi" w:hint="eastAsia"/>
      </w:rPr>
      <w:t>0180</w:t>
    </w:r>
    <w:r w:rsidR="00052F23">
      <w:rPr>
        <w:rFonts w:cstheme="minorHAnsi" w:hint="eastAsia"/>
      </w:rPr>
      <w:t>709</w:t>
    </w:r>
    <w:r w:rsidRPr="00E37325">
      <w:rPr>
        <w:rFonts w:cstheme="minorHAnsi"/>
      </w:rPr>
      <w:t xml:space="preserve"> </w:t>
    </w:r>
    <w:r w:rsidR="0053267C" w:rsidRPr="00E37325">
      <w:rPr>
        <w:rFonts w:cstheme="minorHAnsi"/>
      </w:rPr>
      <w:t xml:space="preserve">                                   </w:t>
    </w:r>
    <w:r w:rsidR="00EE2EE3" w:rsidRPr="00E37325">
      <w:rPr>
        <w:rFonts w:cstheme="minorHAnsi"/>
      </w:rPr>
      <w:t xml:space="preserve"> </w:t>
    </w:r>
    <w:r w:rsidR="00973C09" w:rsidRPr="00E37325">
      <w:rPr>
        <w:rFonts w:cstheme="minorHAnsi"/>
      </w:rPr>
      <w:fldChar w:fldCharType="begin"/>
    </w:r>
    <w:r w:rsidR="00973C09" w:rsidRPr="00E37325">
      <w:rPr>
        <w:rFonts w:cstheme="minorHAnsi"/>
      </w:rPr>
      <w:instrText>PAGE   \* MERGEFORMAT</w:instrText>
    </w:r>
    <w:r w:rsidR="00973C09" w:rsidRPr="00E37325">
      <w:rPr>
        <w:rFonts w:cstheme="minorHAnsi"/>
      </w:rPr>
      <w:fldChar w:fldCharType="separate"/>
    </w:r>
    <w:r w:rsidR="00BA3950" w:rsidRPr="00BA3950">
      <w:rPr>
        <w:rFonts w:cstheme="minorHAnsi"/>
        <w:noProof/>
        <w:lang w:val="zh-TW"/>
      </w:rPr>
      <w:t>1</w:t>
    </w:r>
    <w:r w:rsidR="00973C09" w:rsidRPr="00E37325">
      <w:rPr>
        <w:rFonts w:cstheme="minorHAnsi"/>
      </w:rPr>
      <w:fldChar w:fldCharType="end"/>
    </w:r>
    <w:r w:rsidR="00973C09" w:rsidRPr="00E37325">
      <w:rPr>
        <w:rFonts w:cstheme="minorHAnsi"/>
      </w:rPr>
      <w:t xml:space="preserve"> / </w:t>
    </w:r>
    <w:r w:rsidR="003F548F" w:rsidRPr="00E37325">
      <w:rPr>
        <w:rFonts w:cstheme="minorHAnsi"/>
      </w:rPr>
      <w:fldChar w:fldCharType="begin"/>
    </w:r>
    <w:r w:rsidR="003F548F" w:rsidRPr="00E37325">
      <w:rPr>
        <w:rFonts w:cstheme="minorHAnsi"/>
      </w:rPr>
      <w:instrText xml:space="preserve"> NUMPAGES   \* MERGEFORMAT </w:instrText>
    </w:r>
    <w:r w:rsidR="003F548F" w:rsidRPr="00E37325">
      <w:rPr>
        <w:rFonts w:cstheme="minorHAnsi"/>
      </w:rPr>
      <w:fldChar w:fldCharType="separate"/>
    </w:r>
    <w:r w:rsidR="00BA3950">
      <w:rPr>
        <w:rFonts w:cstheme="minorHAnsi"/>
        <w:noProof/>
      </w:rPr>
      <w:t>2</w:t>
    </w:r>
    <w:r w:rsidR="003F548F" w:rsidRPr="00E37325">
      <w:rPr>
        <w:rFonts w:cstheme="minorHAnsi"/>
        <w:noProof/>
      </w:rPr>
      <w:fldChar w:fldCharType="end"/>
    </w:r>
    <w:r w:rsidR="00AD13DF">
      <w:rPr>
        <w:rFonts w:cstheme="minorHAnsi" w:hint="eastAsia"/>
        <w:noProof/>
      </w:rPr>
      <w:t xml:space="preserve">                 </w:t>
    </w:r>
    <w:r w:rsidR="0053267C" w:rsidRPr="00E37325">
      <w:rPr>
        <w:rFonts w:cstheme="minorHAnsi"/>
        <w:noProof/>
      </w:rPr>
      <w:tab/>
    </w:r>
    <w:r w:rsidR="00207BE3" w:rsidRPr="00E37325">
      <w:rPr>
        <w:rFonts w:cstheme="minorHAnsi"/>
        <w:noProof/>
      </w:rPr>
      <w:t xml:space="preserve">   </w:t>
    </w:r>
    <w:r w:rsidR="0053267C" w:rsidRPr="00E37325">
      <w:rPr>
        <w:rFonts w:cstheme="minorHAnsi"/>
        <w:noProof/>
      </w:rPr>
      <w:t xml:space="preserve"> </w:t>
    </w:r>
    <w:r w:rsidR="00207BE3" w:rsidRPr="00E37325">
      <w:rPr>
        <w:rFonts w:cstheme="minorHAnsi"/>
        <w:noProof/>
      </w:rPr>
      <w:t xml:space="preserve">    </w:t>
    </w:r>
    <w:r w:rsidR="005A4798" w:rsidRPr="00E37325">
      <w:rPr>
        <w:rFonts w:cstheme="minorHAnsi"/>
        <w:noProof/>
      </w:rPr>
      <w:t xml:space="preserve">     </w:t>
    </w:r>
    <w:r w:rsidR="0053267C" w:rsidRPr="00E37325">
      <w:rPr>
        <w:rFonts w:cstheme="minorHAnsi"/>
        <w:noProof/>
      </w:rPr>
      <w:t xml:space="preserve"> </w:t>
    </w:r>
    <w:r w:rsidR="00160A09">
      <w:rPr>
        <w:rFonts w:eastAsiaTheme="majorEastAsia" w:cstheme="minorHAnsi"/>
      </w:rPr>
      <w:t>2-SA0201</w:t>
    </w:r>
    <w:r w:rsidR="00F87CEA">
      <w:rPr>
        <w:rFonts w:eastAsiaTheme="majorEastAsia" w:cstheme="minorHAnsi" w:hint="eastAsia"/>
      </w:rPr>
      <w:t>4</w:t>
    </w:r>
    <w:r w:rsidR="00FC7649" w:rsidRPr="00FC7649">
      <w:rPr>
        <w:rFonts w:eastAsiaTheme="majorEastAsia" w:cstheme="minorHAnsi"/>
      </w:rPr>
      <w:t>-001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687539" w14:textId="77777777" w:rsidR="00965E38" w:rsidRDefault="00965E38" w:rsidP="00973C09">
      <w:r>
        <w:separator/>
      </w:r>
    </w:p>
  </w:footnote>
  <w:footnote w:type="continuationSeparator" w:id="0">
    <w:p w14:paraId="29719A0B" w14:textId="77777777" w:rsidR="00965E38" w:rsidRDefault="00965E38" w:rsidP="00973C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72AC0" w14:textId="77777777" w:rsidR="00973C09" w:rsidRDefault="00973C09">
    <w:pPr>
      <w:pStyle w:val="a3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512831D" wp14:editId="523CC3C1">
          <wp:simplePos x="0" y="0"/>
          <wp:positionH relativeFrom="column">
            <wp:posOffset>3810</wp:posOffset>
          </wp:positionH>
          <wp:positionV relativeFrom="paragraph">
            <wp:posOffset>-66040</wp:posOffset>
          </wp:positionV>
          <wp:extent cx="1600200" cy="341630"/>
          <wp:effectExtent l="0" t="0" r="0" b="1270"/>
          <wp:wrapTight wrapText="bothSides">
            <wp:wrapPolygon edited="0">
              <wp:start x="0" y="0"/>
              <wp:lineTo x="0" y="20476"/>
              <wp:lineTo x="21343" y="20476"/>
              <wp:lineTo x="21343" y="0"/>
              <wp:lineTo x="0" y="0"/>
            </wp:wrapPolygon>
          </wp:wrapTight>
          <wp:docPr id="2" name="圖片 2" descr="黑色組合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黑色組合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3416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F4906"/>
    <w:multiLevelType w:val="hybridMultilevel"/>
    <w:tmpl w:val="42646768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E61E41"/>
    <w:multiLevelType w:val="multilevel"/>
    <w:tmpl w:val="D690F348"/>
    <w:lvl w:ilvl="0">
      <w:start w:val="1"/>
      <w:numFmt w:val="decimal"/>
      <w:lvlText w:val="%1."/>
      <w:lvlJc w:val="left"/>
      <w:pPr>
        <w:ind w:left="960" w:hanging="480"/>
      </w:pPr>
    </w:lvl>
    <w:lvl w:ilvl="1">
      <w:start w:val="1"/>
      <w:numFmt w:val="ideographTraditional"/>
      <w:lvlText w:val="%2、"/>
      <w:lvlJc w:val="left"/>
      <w:pPr>
        <w:ind w:left="1440" w:hanging="480"/>
      </w:pPr>
    </w:lvl>
    <w:lvl w:ilvl="2">
      <w:start w:val="1"/>
      <w:numFmt w:val="lowerRoman"/>
      <w:lvlText w:val="%3."/>
      <w:lvlJc w:val="right"/>
      <w:pPr>
        <w:ind w:left="1920" w:hanging="480"/>
      </w:pPr>
    </w:lvl>
    <w:lvl w:ilvl="3">
      <w:start w:val="1"/>
      <w:numFmt w:val="decimal"/>
      <w:lvlText w:val="%4."/>
      <w:lvlJc w:val="left"/>
      <w:pPr>
        <w:ind w:left="2400" w:hanging="480"/>
      </w:pPr>
    </w:lvl>
    <w:lvl w:ilvl="4">
      <w:start w:val="1"/>
      <w:numFmt w:val="ideographTraditional"/>
      <w:lvlText w:val="%5、"/>
      <w:lvlJc w:val="left"/>
      <w:pPr>
        <w:ind w:left="2880" w:hanging="480"/>
      </w:pPr>
    </w:lvl>
    <w:lvl w:ilvl="5">
      <w:start w:val="1"/>
      <w:numFmt w:val="lowerRoman"/>
      <w:lvlText w:val="%6."/>
      <w:lvlJc w:val="right"/>
      <w:pPr>
        <w:ind w:left="3360" w:hanging="480"/>
      </w:pPr>
    </w:lvl>
    <w:lvl w:ilvl="6">
      <w:start w:val="1"/>
      <w:numFmt w:val="decimal"/>
      <w:lvlText w:val="%7."/>
      <w:lvlJc w:val="left"/>
      <w:pPr>
        <w:ind w:left="3840" w:hanging="480"/>
      </w:pPr>
    </w:lvl>
    <w:lvl w:ilvl="7">
      <w:start w:val="1"/>
      <w:numFmt w:val="ideographTraditional"/>
      <w:lvlText w:val="%8、"/>
      <w:lvlJc w:val="left"/>
      <w:pPr>
        <w:ind w:left="4320" w:hanging="480"/>
      </w:pPr>
    </w:lvl>
    <w:lvl w:ilvl="8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B32358B"/>
    <w:multiLevelType w:val="hybridMultilevel"/>
    <w:tmpl w:val="8540505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C222374"/>
    <w:multiLevelType w:val="multilevel"/>
    <w:tmpl w:val="B0FC5A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、"/>
      <w:lvlJc w:val="left"/>
      <w:pPr>
        <w:ind w:left="960" w:hanging="48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CAC55D8"/>
    <w:multiLevelType w:val="hybridMultilevel"/>
    <w:tmpl w:val="4150F25C"/>
    <w:lvl w:ilvl="0" w:tplc="16F897FC">
      <w:start w:val="1"/>
      <w:numFmt w:val="bullet"/>
      <w:lvlText w:val="□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0EAC175E"/>
    <w:multiLevelType w:val="multilevel"/>
    <w:tmpl w:val="B0FC5A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、"/>
      <w:lvlJc w:val="left"/>
      <w:pPr>
        <w:ind w:left="960" w:hanging="48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0F18305C"/>
    <w:multiLevelType w:val="hybridMultilevel"/>
    <w:tmpl w:val="D690F34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104855C0"/>
    <w:multiLevelType w:val="hybridMultilevel"/>
    <w:tmpl w:val="D65C0FDA"/>
    <w:lvl w:ilvl="0" w:tplc="AA5CFA24">
      <w:numFmt w:val="bullet"/>
      <w:lvlText w:val="□"/>
      <w:lvlJc w:val="left"/>
      <w:pPr>
        <w:ind w:left="480" w:hanging="48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1415170A"/>
    <w:multiLevelType w:val="hybridMultilevel"/>
    <w:tmpl w:val="B0FC5A28"/>
    <w:lvl w:ilvl="0" w:tplc="C974E1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159F2D3C"/>
    <w:multiLevelType w:val="multilevel"/>
    <w:tmpl w:val="014E902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10" w15:restartNumberingAfterBreak="0">
    <w:nsid w:val="1A347750"/>
    <w:multiLevelType w:val="multilevel"/>
    <w:tmpl w:val="0409001D"/>
    <w:lvl w:ilvl="0">
      <w:start w:val="1"/>
      <w:numFmt w:val="decimal"/>
      <w:lvlText w:val="%1"/>
      <w:lvlJc w:val="left"/>
      <w:pPr>
        <w:ind w:left="850" w:hanging="425"/>
      </w:pPr>
    </w:lvl>
    <w:lvl w:ilvl="1">
      <w:start w:val="1"/>
      <w:numFmt w:val="decimal"/>
      <w:lvlText w:val="%1.%2"/>
      <w:lvlJc w:val="left"/>
      <w:pPr>
        <w:ind w:left="1417" w:hanging="567"/>
      </w:pPr>
    </w:lvl>
    <w:lvl w:ilvl="2">
      <w:start w:val="1"/>
      <w:numFmt w:val="decimal"/>
      <w:lvlText w:val="%1.%2.%3"/>
      <w:lvlJc w:val="left"/>
      <w:pPr>
        <w:ind w:left="1843" w:hanging="567"/>
      </w:pPr>
    </w:lvl>
    <w:lvl w:ilvl="3">
      <w:start w:val="1"/>
      <w:numFmt w:val="decimal"/>
      <w:lvlText w:val="%1.%2.%3.%4"/>
      <w:lvlJc w:val="left"/>
      <w:pPr>
        <w:ind w:left="2409" w:hanging="708"/>
      </w:pPr>
    </w:lvl>
    <w:lvl w:ilvl="4">
      <w:start w:val="1"/>
      <w:numFmt w:val="decimal"/>
      <w:lvlText w:val="%1.%2.%3.%4.%5"/>
      <w:lvlJc w:val="left"/>
      <w:pPr>
        <w:ind w:left="2976" w:hanging="850"/>
      </w:pPr>
    </w:lvl>
    <w:lvl w:ilvl="5">
      <w:start w:val="1"/>
      <w:numFmt w:val="decimal"/>
      <w:lvlText w:val="%1.%2.%3.%4.%5.%6"/>
      <w:lvlJc w:val="left"/>
      <w:pPr>
        <w:ind w:left="3685" w:hanging="1134"/>
      </w:pPr>
    </w:lvl>
    <w:lvl w:ilvl="6">
      <w:start w:val="1"/>
      <w:numFmt w:val="decimal"/>
      <w:lvlText w:val="%1.%2.%3.%4.%5.%6.%7"/>
      <w:lvlJc w:val="left"/>
      <w:pPr>
        <w:ind w:left="4252" w:hanging="1276"/>
      </w:pPr>
    </w:lvl>
    <w:lvl w:ilvl="7">
      <w:start w:val="1"/>
      <w:numFmt w:val="decimal"/>
      <w:lvlText w:val="%1.%2.%3.%4.%5.%6.%7.%8"/>
      <w:lvlJc w:val="left"/>
      <w:pPr>
        <w:ind w:left="4819" w:hanging="1418"/>
      </w:pPr>
    </w:lvl>
    <w:lvl w:ilvl="8">
      <w:start w:val="1"/>
      <w:numFmt w:val="decimal"/>
      <w:lvlText w:val="%1.%2.%3.%4.%5.%6.%7.%8.%9"/>
      <w:lvlJc w:val="left"/>
      <w:pPr>
        <w:ind w:left="5527" w:hanging="1700"/>
      </w:pPr>
    </w:lvl>
  </w:abstractNum>
  <w:abstractNum w:abstractNumId="11" w15:restartNumberingAfterBreak="0">
    <w:nsid w:val="1B0D761C"/>
    <w:multiLevelType w:val="multilevel"/>
    <w:tmpl w:val="C3FAE160"/>
    <w:lvl w:ilvl="0">
      <w:start w:val="1"/>
      <w:numFmt w:val="decimal"/>
      <w:lvlText w:val="%1"/>
      <w:lvlJc w:val="left"/>
      <w:pPr>
        <w:ind w:left="850" w:hanging="425"/>
      </w:pPr>
    </w:lvl>
    <w:lvl w:ilvl="1">
      <w:numFmt w:val="bullet"/>
      <w:lvlText w:val="□"/>
      <w:lvlJc w:val="left"/>
      <w:pPr>
        <w:ind w:left="1417" w:hanging="567"/>
      </w:pPr>
      <w:rPr>
        <w:rFonts w:ascii="標楷體" w:eastAsia="標楷體" w:hAnsi="標楷體" w:cs="Times New Roman" w:hint="eastAsia"/>
      </w:rPr>
    </w:lvl>
    <w:lvl w:ilvl="2">
      <w:start w:val="1"/>
      <w:numFmt w:val="decimal"/>
      <w:lvlText w:val="%1.%2.%3"/>
      <w:lvlJc w:val="left"/>
      <w:pPr>
        <w:ind w:left="1843" w:hanging="567"/>
      </w:pPr>
    </w:lvl>
    <w:lvl w:ilvl="3">
      <w:start w:val="1"/>
      <w:numFmt w:val="decimal"/>
      <w:lvlText w:val="%1.%2.%3.%4"/>
      <w:lvlJc w:val="left"/>
      <w:pPr>
        <w:ind w:left="2409" w:hanging="708"/>
      </w:pPr>
    </w:lvl>
    <w:lvl w:ilvl="4">
      <w:start w:val="1"/>
      <w:numFmt w:val="decimal"/>
      <w:lvlText w:val="%1.%2.%3.%4.%5"/>
      <w:lvlJc w:val="left"/>
      <w:pPr>
        <w:ind w:left="2976" w:hanging="850"/>
      </w:pPr>
    </w:lvl>
    <w:lvl w:ilvl="5">
      <w:start w:val="1"/>
      <w:numFmt w:val="decimal"/>
      <w:lvlText w:val="%1.%2.%3.%4.%5.%6"/>
      <w:lvlJc w:val="left"/>
      <w:pPr>
        <w:ind w:left="3685" w:hanging="1134"/>
      </w:pPr>
    </w:lvl>
    <w:lvl w:ilvl="6">
      <w:start w:val="1"/>
      <w:numFmt w:val="decimal"/>
      <w:lvlText w:val="%1.%2.%3.%4.%5.%6.%7"/>
      <w:lvlJc w:val="left"/>
      <w:pPr>
        <w:ind w:left="4252" w:hanging="1276"/>
      </w:pPr>
    </w:lvl>
    <w:lvl w:ilvl="7">
      <w:start w:val="1"/>
      <w:numFmt w:val="decimal"/>
      <w:lvlText w:val="%1.%2.%3.%4.%5.%6.%7.%8"/>
      <w:lvlJc w:val="left"/>
      <w:pPr>
        <w:ind w:left="4819" w:hanging="1418"/>
      </w:pPr>
    </w:lvl>
    <w:lvl w:ilvl="8">
      <w:start w:val="1"/>
      <w:numFmt w:val="decimal"/>
      <w:lvlText w:val="%1.%2.%3.%4.%5.%6.%7.%8.%9"/>
      <w:lvlJc w:val="left"/>
      <w:pPr>
        <w:ind w:left="5527" w:hanging="1700"/>
      </w:pPr>
    </w:lvl>
  </w:abstractNum>
  <w:abstractNum w:abstractNumId="12" w15:restartNumberingAfterBreak="0">
    <w:nsid w:val="1DB73C5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20B03D7B"/>
    <w:multiLevelType w:val="hybridMultilevel"/>
    <w:tmpl w:val="301878DE"/>
    <w:lvl w:ilvl="0" w:tplc="8B8846B2">
      <w:start w:val="1"/>
      <w:numFmt w:val="decimal"/>
      <w:lvlText w:val="(%1)"/>
      <w:lvlJc w:val="left"/>
      <w:pPr>
        <w:ind w:left="907" w:hanging="438"/>
      </w:pPr>
      <w:rPr>
        <w:rFonts w:hint="eastAsia"/>
      </w:rPr>
    </w:lvl>
    <w:lvl w:ilvl="1" w:tplc="1ACEAEAA">
      <w:start w:val="1"/>
      <w:numFmt w:val="ideographTraditional"/>
      <w:lvlText w:val="%2、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21671671"/>
    <w:multiLevelType w:val="hybridMultilevel"/>
    <w:tmpl w:val="301878DE"/>
    <w:lvl w:ilvl="0" w:tplc="8B8846B2">
      <w:start w:val="1"/>
      <w:numFmt w:val="decimal"/>
      <w:lvlText w:val="(%1)"/>
      <w:lvlJc w:val="left"/>
      <w:pPr>
        <w:ind w:left="907" w:hanging="438"/>
      </w:pPr>
      <w:rPr>
        <w:rFonts w:hint="eastAsia"/>
      </w:rPr>
    </w:lvl>
    <w:lvl w:ilvl="1" w:tplc="1ACEAEAA">
      <w:start w:val="1"/>
      <w:numFmt w:val="ideographTraditional"/>
      <w:lvlText w:val="%2、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26F677B8"/>
    <w:multiLevelType w:val="multilevel"/>
    <w:tmpl w:val="B0FC5A28"/>
    <w:numStyleLink w:val="1"/>
  </w:abstractNum>
  <w:abstractNum w:abstractNumId="16" w15:restartNumberingAfterBreak="0">
    <w:nsid w:val="2B4351F5"/>
    <w:multiLevelType w:val="hybridMultilevel"/>
    <w:tmpl w:val="EDCAE692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CEA29E22">
      <w:start w:val="1"/>
      <w:numFmt w:val="decimal"/>
      <w:lvlText w:val="%2、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2CB319B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 w15:restartNumberingAfterBreak="0">
    <w:nsid w:val="3A866058"/>
    <w:multiLevelType w:val="hybridMultilevel"/>
    <w:tmpl w:val="A2D698C6"/>
    <w:lvl w:ilvl="0" w:tplc="6F6E4C40">
      <w:start w:val="10"/>
      <w:numFmt w:val="bullet"/>
      <w:lvlText w:val="□"/>
      <w:lvlJc w:val="left"/>
      <w:pPr>
        <w:ind w:left="360" w:hanging="360"/>
      </w:pPr>
      <w:rPr>
        <w:rFonts w:ascii="標楷體" w:eastAsia="標楷體" w:hAnsi="標楷體" w:cstheme="minorHAns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3A894B76"/>
    <w:multiLevelType w:val="hybridMultilevel"/>
    <w:tmpl w:val="283A970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D2E64E46">
      <w:numFmt w:val="bullet"/>
      <w:lvlText w:val="□"/>
      <w:lvlJc w:val="left"/>
      <w:pPr>
        <w:ind w:left="840" w:hanging="360"/>
      </w:pPr>
      <w:rPr>
        <w:rFonts w:ascii="標楷體" w:eastAsia="標楷體" w:hAnsi="標楷體" w:cstheme="minorHAnsi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3EB26A62"/>
    <w:multiLevelType w:val="hybridMultilevel"/>
    <w:tmpl w:val="03565876"/>
    <w:lvl w:ilvl="0" w:tplc="AA5CFA24">
      <w:numFmt w:val="bullet"/>
      <w:lvlText w:val="□"/>
      <w:lvlJc w:val="left"/>
      <w:pPr>
        <w:ind w:left="1440" w:hanging="48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1" w15:restartNumberingAfterBreak="0">
    <w:nsid w:val="3F0D1901"/>
    <w:multiLevelType w:val="hybridMultilevel"/>
    <w:tmpl w:val="1F36E23A"/>
    <w:lvl w:ilvl="0" w:tplc="9B5C83F0">
      <w:start w:val="1"/>
      <w:numFmt w:val="decimal"/>
      <w:lvlText w:val="(%1)"/>
      <w:lvlJc w:val="left"/>
      <w:pPr>
        <w:ind w:left="949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29" w:hanging="480"/>
      </w:pPr>
    </w:lvl>
    <w:lvl w:ilvl="2" w:tplc="0409001B" w:tentative="1">
      <w:start w:val="1"/>
      <w:numFmt w:val="lowerRoman"/>
      <w:lvlText w:val="%3."/>
      <w:lvlJc w:val="right"/>
      <w:pPr>
        <w:ind w:left="1909" w:hanging="480"/>
      </w:pPr>
    </w:lvl>
    <w:lvl w:ilvl="3" w:tplc="0409000F" w:tentative="1">
      <w:start w:val="1"/>
      <w:numFmt w:val="decimal"/>
      <w:lvlText w:val="%4."/>
      <w:lvlJc w:val="left"/>
      <w:pPr>
        <w:ind w:left="238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69" w:hanging="480"/>
      </w:pPr>
    </w:lvl>
    <w:lvl w:ilvl="5" w:tplc="0409001B" w:tentative="1">
      <w:start w:val="1"/>
      <w:numFmt w:val="lowerRoman"/>
      <w:lvlText w:val="%6."/>
      <w:lvlJc w:val="right"/>
      <w:pPr>
        <w:ind w:left="3349" w:hanging="480"/>
      </w:pPr>
    </w:lvl>
    <w:lvl w:ilvl="6" w:tplc="0409000F" w:tentative="1">
      <w:start w:val="1"/>
      <w:numFmt w:val="decimal"/>
      <w:lvlText w:val="%7."/>
      <w:lvlJc w:val="left"/>
      <w:pPr>
        <w:ind w:left="382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09" w:hanging="480"/>
      </w:pPr>
    </w:lvl>
    <w:lvl w:ilvl="8" w:tplc="0409001B" w:tentative="1">
      <w:start w:val="1"/>
      <w:numFmt w:val="lowerRoman"/>
      <w:lvlText w:val="%9."/>
      <w:lvlJc w:val="right"/>
      <w:pPr>
        <w:ind w:left="4789" w:hanging="480"/>
      </w:pPr>
    </w:lvl>
  </w:abstractNum>
  <w:abstractNum w:abstractNumId="22" w15:restartNumberingAfterBreak="0">
    <w:nsid w:val="402F0976"/>
    <w:multiLevelType w:val="hybridMultilevel"/>
    <w:tmpl w:val="353A739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412152FB"/>
    <w:multiLevelType w:val="multilevel"/>
    <w:tmpl w:val="B0FC5A28"/>
    <w:numStyleLink w:val="1"/>
  </w:abstractNum>
  <w:abstractNum w:abstractNumId="24" w15:restartNumberingAfterBreak="0">
    <w:nsid w:val="42F037F3"/>
    <w:multiLevelType w:val="multilevel"/>
    <w:tmpl w:val="663EB9F8"/>
    <w:lvl w:ilvl="0">
      <w:start w:val="1"/>
      <w:numFmt w:val="decimal"/>
      <w:lvlText w:val="%1"/>
      <w:lvlJc w:val="left"/>
      <w:pPr>
        <w:ind w:left="850" w:hanging="425"/>
      </w:pPr>
    </w:lvl>
    <w:lvl w:ilvl="1">
      <w:numFmt w:val="bullet"/>
      <w:lvlText w:val="□"/>
      <w:lvlJc w:val="left"/>
      <w:pPr>
        <w:ind w:left="1417" w:hanging="567"/>
      </w:pPr>
      <w:rPr>
        <w:rFonts w:ascii="標楷體" w:eastAsia="標楷體" w:hAnsi="標楷體" w:cs="Times New Roman" w:hint="eastAsia"/>
      </w:rPr>
    </w:lvl>
    <w:lvl w:ilvl="2">
      <w:start w:val="1"/>
      <w:numFmt w:val="decimal"/>
      <w:lvlText w:val="%1.%2.%3"/>
      <w:lvlJc w:val="left"/>
      <w:pPr>
        <w:ind w:left="1843" w:hanging="567"/>
      </w:pPr>
    </w:lvl>
    <w:lvl w:ilvl="3">
      <w:start w:val="1"/>
      <w:numFmt w:val="decimal"/>
      <w:lvlText w:val="%1.%2.%3.%4"/>
      <w:lvlJc w:val="left"/>
      <w:pPr>
        <w:ind w:left="2409" w:hanging="708"/>
      </w:pPr>
    </w:lvl>
    <w:lvl w:ilvl="4">
      <w:start w:val="1"/>
      <w:numFmt w:val="decimal"/>
      <w:lvlText w:val="%1.%2.%3.%4.%5"/>
      <w:lvlJc w:val="left"/>
      <w:pPr>
        <w:ind w:left="2976" w:hanging="850"/>
      </w:pPr>
    </w:lvl>
    <w:lvl w:ilvl="5">
      <w:start w:val="1"/>
      <w:numFmt w:val="decimal"/>
      <w:lvlText w:val="%1.%2.%3.%4.%5.%6"/>
      <w:lvlJc w:val="left"/>
      <w:pPr>
        <w:ind w:left="3685" w:hanging="1134"/>
      </w:pPr>
    </w:lvl>
    <w:lvl w:ilvl="6">
      <w:start w:val="1"/>
      <w:numFmt w:val="decimal"/>
      <w:lvlText w:val="%1.%2.%3.%4.%5.%6.%7"/>
      <w:lvlJc w:val="left"/>
      <w:pPr>
        <w:ind w:left="4252" w:hanging="1276"/>
      </w:pPr>
    </w:lvl>
    <w:lvl w:ilvl="7">
      <w:start w:val="1"/>
      <w:numFmt w:val="decimal"/>
      <w:lvlText w:val="%1.%2.%3.%4.%5.%6.%7.%8"/>
      <w:lvlJc w:val="left"/>
      <w:pPr>
        <w:ind w:left="4819" w:hanging="1418"/>
      </w:pPr>
    </w:lvl>
    <w:lvl w:ilvl="8">
      <w:start w:val="1"/>
      <w:numFmt w:val="decimal"/>
      <w:lvlText w:val="%1.%2.%3.%4.%5.%6.%7.%8.%9"/>
      <w:lvlJc w:val="left"/>
      <w:pPr>
        <w:ind w:left="5527" w:hanging="1700"/>
      </w:pPr>
    </w:lvl>
  </w:abstractNum>
  <w:abstractNum w:abstractNumId="25" w15:restartNumberingAfterBreak="0">
    <w:nsid w:val="463F1E62"/>
    <w:multiLevelType w:val="hybridMultilevel"/>
    <w:tmpl w:val="D8CE1A80"/>
    <w:lvl w:ilvl="0" w:tplc="09626E7A">
      <w:start w:val="5"/>
      <w:numFmt w:val="bullet"/>
      <w:lvlText w:val="□"/>
      <w:lvlJc w:val="left"/>
      <w:pPr>
        <w:ind w:left="502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8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2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8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62" w:hanging="480"/>
      </w:pPr>
      <w:rPr>
        <w:rFonts w:ascii="Wingdings" w:hAnsi="Wingdings" w:hint="default"/>
      </w:rPr>
    </w:lvl>
  </w:abstractNum>
  <w:abstractNum w:abstractNumId="26" w15:restartNumberingAfterBreak="0">
    <w:nsid w:val="4658572D"/>
    <w:multiLevelType w:val="hybridMultilevel"/>
    <w:tmpl w:val="67E067D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4B80425D"/>
    <w:multiLevelType w:val="hybridMultilevel"/>
    <w:tmpl w:val="81203B72"/>
    <w:lvl w:ilvl="0" w:tplc="59823D5C">
      <w:start w:val="5"/>
      <w:numFmt w:val="bullet"/>
      <w:lvlText w:val="□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8" w15:restartNumberingAfterBreak="0">
    <w:nsid w:val="50E47CF1"/>
    <w:multiLevelType w:val="multilevel"/>
    <w:tmpl w:val="B0FC5A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、"/>
      <w:lvlJc w:val="left"/>
      <w:pPr>
        <w:ind w:left="960" w:hanging="48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54C41D9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0" w15:restartNumberingAfterBreak="0">
    <w:nsid w:val="56677B68"/>
    <w:multiLevelType w:val="hybridMultilevel"/>
    <w:tmpl w:val="320A10DC"/>
    <w:lvl w:ilvl="0" w:tplc="02F84D06">
      <w:start w:val="1"/>
      <w:numFmt w:val="bullet"/>
      <w:lvlText w:val="□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1" w15:restartNumberingAfterBreak="0">
    <w:nsid w:val="578D151C"/>
    <w:multiLevelType w:val="hybridMultilevel"/>
    <w:tmpl w:val="DC240712"/>
    <w:lvl w:ilvl="0" w:tplc="3514C9A8">
      <w:start w:val="10"/>
      <w:numFmt w:val="bullet"/>
      <w:lvlText w:val="□"/>
      <w:lvlJc w:val="left"/>
      <w:pPr>
        <w:ind w:left="360" w:hanging="360"/>
      </w:pPr>
      <w:rPr>
        <w:rFonts w:ascii="標楷體" w:eastAsia="標楷體" w:hAnsi="標楷體" w:cstheme="minorHAnsi" w:hint="eastAsia"/>
        <w:sz w:val="24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2" w15:restartNumberingAfterBreak="0">
    <w:nsid w:val="58B73028"/>
    <w:multiLevelType w:val="hybridMultilevel"/>
    <w:tmpl w:val="7668F20A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596B197E"/>
    <w:multiLevelType w:val="multilevel"/>
    <w:tmpl w:val="C54A419E"/>
    <w:lvl w:ilvl="0">
      <w:start w:val="1"/>
      <w:numFmt w:val="decimal"/>
      <w:lvlText w:val="%1"/>
      <w:lvlJc w:val="left"/>
      <w:pPr>
        <w:ind w:left="425" w:hanging="425"/>
      </w:pPr>
    </w:lvl>
    <w:lvl w:ilvl="1">
      <w:numFmt w:val="bullet"/>
      <w:lvlText w:val="□"/>
      <w:lvlJc w:val="left"/>
      <w:pPr>
        <w:ind w:left="992" w:hanging="567"/>
      </w:pPr>
      <w:rPr>
        <w:rFonts w:ascii="標楷體" w:eastAsia="標楷體" w:hAnsi="標楷體" w:cs="Times New Roman" w:hint="eastAsia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4" w15:restartNumberingAfterBreak="0">
    <w:nsid w:val="59E147D4"/>
    <w:multiLevelType w:val="hybridMultilevel"/>
    <w:tmpl w:val="96AE17A6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06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5B2550F9"/>
    <w:multiLevelType w:val="multilevel"/>
    <w:tmpl w:val="B0FC5A28"/>
    <w:numStyleLink w:val="1"/>
  </w:abstractNum>
  <w:abstractNum w:abstractNumId="36" w15:restartNumberingAfterBreak="0">
    <w:nsid w:val="67E34535"/>
    <w:multiLevelType w:val="hybridMultilevel"/>
    <w:tmpl w:val="3C342126"/>
    <w:lvl w:ilvl="0" w:tplc="FDFEBF5C">
      <w:numFmt w:val="bullet"/>
      <w:lvlText w:val="□"/>
      <w:lvlJc w:val="left"/>
      <w:pPr>
        <w:ind w:left="960" w:hanging="480"/>
      </w:pPr>
      <w:rPr>
        <w:rFonts w:ascii="標楷體" w:eastAsia="標楷體" w:hAnsi="標楷體" w:cs="Times New Roman" w:hint="eastAsia"/>
        <w:lang w:val="en-US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7" w15:restartNumberingAfterBreak="0">
    <w:nsid w:val="680F5803"/>
    <w:multiLevelType w:val="hybridMultilevel"/>
    <w:tmpl w:val="840C4D7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 w15:restartNumberingAfterBreak="0">
    <w:nsid w:val="686A7E9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9" w15:restartNumberingAfterBreak="0">
    <w:nsid w:val="694E2E8B"/>
    <w:multiLevelType w:val="hybridMultilevel"/>
    <w:tmpl w:val="301878DE"/>
    <w:lvl w:ilvl="0" w:tplc="8B8846B2">
      <w:start w:val="1"/>
      <w:numFmt w:val="decimal"/>
      <w:lvlText w:val="(%1)"/>
      <w:lvlJc w:val="left"/>
      <w:pPr>
        <w:ind w:left="907" w:hanging="438"/>
      </w:pPr>
      <w:rPr>
        <w:rFonts w:hint="eastAsia"/>
      </w:rPr>
    </w:lvl>
    <w:lvl w:ilvl="1" w:tplc="1ACEAEAA">
      <w:start w:val="1"/>
      <w:numFmt w:val="ideographTraditional"/>
      <w:lvlText w:val="%2、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 w15:restartNumberingAfterBreak="0">
    <w:nsid w:val="6F8A47CB"/>
    <w:multiLevelType w:val="multilevel"/>
    <w:tmpl w:val="B0FC5A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、"/>
      <w:lvlJc w:val="left"/>
      <w:pPr>
        <w:ind w:left="960" w:hanging="48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41" w15:restartNumberingAfterBreak="0">
    <w:nsid w:val="6FC36043"/>
    <w:multiLevelType w:val="hybridMultilevel"/>
    <w:tmpl w:val="723E2B4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2" w15:restartNumberingAfterBreak="0">
    <w:nsid w:val="718009F2"/>
    <w:multiLevelType w:val="multilevel"/>
    <w:tmpl w:val="B0FC5A28"/>
    <w:styleLink w:val="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、"/>
      <w:lvlJc w:val="left"/>
      <w:pPr>
        <w:ind w:left="960" w:hanging="48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43" w15:restartNumberingAfterBreak="0">
    <w:nsid w:val="72C1345A"/>
    <w:multiLevelType w:val="hybridMultilevel"/>
    <w:tmpl w:val="301878DE"/>
    <w:lvl w:ilvl="0" w:tplc="8B8846B2">
      <w:start w:val="1"/>
      <w:numFmt w:val="decimal"/>
      <w:lvlText w:val="(%1)"/>
      <w:lvlJc w:val="left"/>
      <w:pPr>
        <w:ind w:left="907" w:hanging="438"/>
      </w:pPr>
      <w:rPr>
        <w:rFonts w:hint="eastAsia"/>
      </w:rPr>
    </w:lvl>
    <w:lvl w:ilvl="1" w:tplc="1ACEAEAA">
      <w:start w:val="1"/>
      <w:numFmt w:val="ideographTraditional"/>
      <w:lvlText w:val="%2、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4" w15:restartNumberingAfterBreak="0">
    <w:nsid w:val="730E3A7F"/>
    <w:multiLevelType w:val="hybridMultilevel"/>
    <w:tmpl w:val="B388FA6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5" w15:restartNumberingAfterBreak="0">
    <w:nsid w:val="7BCB6433"/>
    <w:multiLevelType w:val="hybridMultilevel"/>
    <w:tmpl w:val="A9BC406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6" w15:restartNumberingAfterBreak="0">
    <w:nsid w:val="7E875405"/>
    <w:multiLevelType w:val="hybridMultilevel"/>
    <w:tmpl w:val="2F8EABB8"/>
    <w:lvl w:ilvl="0" w:tplc="0409000F">
      <w:start w:val="1"/>
      <w:numFmt w:val="decimal"/>
      <w:lvlText w:val="%1."/>
      <w:lvlJc w:val="left"/>
      <w:pPr>
        <w:ind w:left="1440" w:hanging="48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num w:numId="1">
    <w:abstractNumId w:val="30"/>
  </w:num>
  <w:num w:numId="2">
    <w:abstractNumId w:val="4"/>
  </w:num>
  <w:num w:numId="3">
    <w:abstractNumId w:val="22"/>
  </w:num>
  <w:num w:numId="4">
    <w:abstractNumId w:val="7"/>
  </w:num>
  <w:num w:numId="5">
    <w:abstractNumId w:val="25"/>
  </w:num>
  <w:num w:numId="6">
    <w:abstractNumId w:val="27"/>
  </w:num>
  <w:num w:numId="7">
    <w:abstractNumId w:val="45"/>
  </w:num>
  <w:num w:numId="8">
    <w:abstractNumId w:val="32"/>
  </w:num>
  <w:num w:numId="9">
    <w:abstractNumId w:val="41"/>
  </w:num>
  <w:num w:numId="10">
    <w:abstractNumId w:val="26"/>
  </w:num>
  <w:num w:numId="11">
    <w:abstractNumId w:val="2"/>
  </w:num>
  <w:num w:numId="12">
    <w:abstractNumId w:val="16"/>
  </w:num>
  <w:num w:numId="13">
    <w:abstractNumId w:val="19"/>
  </w:num>
  <w:num w:numId="14">
    <w:abstractNumId w:val="21"/>
  </w:num>
  <w:num w:numId="15">
    <w:abstractNumId w:val="43"/>
  </w:num>
  <w:num w:numId="16">
    <w:abstractNumId w:val="39"/>
  </w:num>
  <w:num w:numId="17">
    <w:abstractNumId w:val="14"/>
  </w:num>
  <w:num w:numId="18">
    <w:abstractNumId w:val="13"/>
  </w:num>
  <w:num w:numId="19">
    <w:abstractNumId w:val="8"/>
  </w:num>
  <w:num w:numId="20">
    <w:abstractNumId w:val="42"/>
  </w:num>
  <w:num w:numId="21">
    <w:abstractNumId w:val="35"/>
  </w:num>
  <w:num w:numId="22">
    <w:abstractNumId w:val="40"/>
  </w:num>
  <w:num w:numId="23">
    <w:abstractNumId w:val="15"/>
  </w:num>
  <w:num w:numId="24">
    <w:abstractNumId w:val="5"/>
  </w:num>
  <w:num w:numId="25">
    <w:abstractNumId w:val="23"/>
  </w:num>
  <w:num w:numId="26">
    <w:abstractNumId w:val="28"/>
  </w:num>
  <w:num w:numId="27">
    <w:abstractNumId w:val="3"/>
  </w:num>
  <w:num w:numId="28">
    <w:abstractNumId w:val="18"/>
  </w:num>
  <w:num w:numId="29">
    <w:abstractNumId w:val="0"/>
  </w:num>
  <w:num w:numId="30">
    <w:abstractNumId w:val="36"/>
  </w:num>
  <w:num w:numId="31">
    <w:abstractNumId w:val="6"/>
  </w:num>
  <w:num w:numId="32">
    <w:abstractNumId w:val="20"/>
  </w:num>
  <w:num w:numId="33">
    <w:abstractNumId w:val="46"/>
  </w:num>
  <w:num w:numId="34">
    <w:abstractNumId w:val="17"/>
  </w:num>
  <w:num w:numId="35">
    <w:abstractNumId w:val="10"/>
  </w:num>
  <w:num w:numId="36">
    <w:abstractNumId w:val="1"/>
  </w:num>
  <w:num w:numId="37">
    <w:abstractNumId w:val="29"/>
  </w:num>
  <w:num w:numId="38">
    <w:abstractNumId w:val="24"/>
  </w:num>
  <w:num w:numId="39">
    <w:abstractNumId w:val="11"/>
  </w:num>
  <w:num w:numId="40">
    <w:abstractNumId w:val="34"/>
  </w:num>
  <w:num w:numId="41">
    <w:abstractNumId w:val="38"/>
  </w:num>
  <w:num w:numId="42">
    <w:abstractNumId w:val="12"/>
  </w:num>
  <w:num w:numId="43">
    <w:abstractNumId w:val="33"/>
  </w:num>
  <w:num w:numId="44">
    <w:abstractNumId w:val="37"/>
  </w:num>
  <w:num w:numId="45">
    <w:abstractNumId w:val="44"/>
  </w:num>
  <w:num w:numId="46">
    <w:abstractNumId w:val="31"/>
  </w:num>
  <w:num w:numId="47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user">
    <w15:presenceInfo w15:providerId="None" w15:userId="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trackRevisions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3C09"/>
    <w:rsid w:val="00024394"/>
    <w:rsid w:val="00040B5E"/>
    <w:rsid w:val="00052F23"/>
    <w:rsid w:val="00062C83"/>
    <w:rsid w:val="000828CB"/>
    <w:rsid w:val="000902D6"/>
    <w:rsid w:val="000A7A7B"/>
    <w:rsid w:val="000B055C"/>
    <w:rsid w:val="000B5D49"/>
    <w:rsid w:val="000C5DD5"/>
    <w:rsid w:val="00131045"/>
    <w:rsid w:val="00141D60"/>
    <w:rsid w:val="00141E1A"/>
    <w:rsid w:val="00144017"/>
    <w:rsid w:val="001458FA"/>
    <w:rsid w:val="00160A09"/>
    <w:rsid w:val="00170909"/>
    <w:rsid w:val="00175B4C"/>
    <w:rsid w:val="0018330F"/>
    <w:rsid w:val="001A0459"/>
    <w:rsid w:val="001C1197"/>
    <w:rsid w:val="001C3D90"/>
    <w:rsid w:val="001D1F99"/>
    <w:rsid w:val="001D4C3A"/>
    <w:rsid w:val="001D4D00"/>
    <w:rsid w:val="002001A0"/>
    <w:rsid w:val="00207BE3"/>
    <w:rsid w:val="002123D3"/>
    <w:rsid w:val="00217AC4"/>
    <w:rsid w:val="00217CCA"/>
    <w:rsid w:val="0022639A"/>
    <w:rsid w:val="00227849"/>
    <w:rsid w:val="00243DAB"/>
    <w:rsid w:val="0024511B"/>
    <w:rsid w:val="00246FD5"/>
    <w:rsid w:val="00266BE4"/>
    <w:rsid w:val="0028312C"/>
    <w:rsid w:val="002869BB"/>
    <w:rsid w:val="00290942"/>
    <w:rsid w:val="00294E2D"/>
    <w:rsid w:val="00295C4F"/>
    <w:rsid w:val="002972EA"/>
    <w:rsid w:val="002A2615"/>
    <w:rsid w:val="002A55F5"/>
    <w:rsid w:val="002B7E32"/>
    <w:rsid w:val="002C1D10"/>
    <w:rsid w:val="002E08AB"/>
    <w:rsid w:val="00303B6B"/>
    <w:rsid w:val="0031005D"/>
    <w:rsid w:val="00330870"/>
    <w:rsid w:val="00331375"/>
    <w:rsid w:val="00337A33"/>
    <w:rsid w:val="00342B53"/>
    <w:rsid w:val="00352EE5"/>
    <w:rsid w:val="00356415"/>
    <w:rsid w:val="00362D26"/>
    <w:rsid w:val="0036568C"/>
    <w:rsid w:val="003811FE"/>
    <w:rsid w:val="003839CB"/>
    <w:rsid w:val="00387C5B"/>
    <w:rsid w:val="00390EC6"/>
    <w:rsid w:val="00397496"/>
    <w:rsid w:val="003A48AD"/>
    <w:rsid w:val="003B6934"/>
    <w:rsid w:val="003C098C"/>
    <w:rsid w:val="003D4714"/>
    <w:rsid w:val="003E2F83"/>
    <w:rsid w:val="003F15FC"/>
    <w:rsid w:val="003F4533"/>
    <w:rsid w:val="003F548F"/>
    <w:rsid w:val="00405B8E"/>
    <w:rsid w:val="00413C0E"/>
    <w:rsid w:val="00442588"/>
    <w:rsid w:val="00455DC5"/>
    <w:rsid w:val="0047718D"/>
    <w:rsid w:val="004B5719"/>
    <w:rsid w:val="004C36AA"/>
    <w:rsid w:val="004C465D"/>
    <w:rsid w:val="004D3F5D"/>
    <w:rsid w:val="00512196"/>
    <w:rsid w:val="0053267C"/>
    <w:rsid w:val="00535B2D"/>
    <w:rsid w:val="00535E23"/>
    <w:rsid w:val="005374A8"/>
    <w:rsid w:val="00541C4C"/>
    <w:rsid w:val="00547A5E"/>
    <w:rsid w:val="005552F5"/>
    <w:rsid w:val="00561941"/>
    <w:rsid w:val="00567AAC"/>
    <w:rsid w:val="00571180"/>
    <w:rsid w:val="005808B8"/>
    <w:rsid w:val="00581883"/>
    <w:rsid w:val="00593BC4"/>
    <w:rsid w:val="00593E42"/>
    <w:rsid w:val="00594217"/>
    <w:rsid w:val="005A4798"/>
    <w:rsid w:val="005D1E97"/>
    <w:rsid w:val="005F5EE3"/>
    <w:rsid w:val="00604CD1"/>
    <w:rsid w:val="0061654C"/>
    <w:rsid w:val="0062016B"/>
    <w:rsid w:val="00622A9C"/>
    <w:rsid w:val="006274D1"/>
    <w:rsid w:val="00632A47"/>
    <w:rsid w:val="00640FB3"/>
    <w:rsid w:val="006466B3"/>
    <w:rsid w:val="00646B38"/>
    <w:rsid w:val="006515FA"/>
    <w:rsid w:val="0065753D"/>
    <w:rsid w:val="006E27CD"/>
    <w:rsid w:val="006F2400"/>
    <w:rsid w:val="007011CD"/>
    <w:rsid w:val="00703CB9"/>
    <w:rsid w:val="0070677A"/>
    <w:rsid w:val="00710391"/>
    <w:rsid w:val="00711F05"/>
    <w:rsid w:val="00716A5B"/>
    <w:rsid w:val="0072045D"/>
    <w:rsid w:val="00725535"/>
    <w:rsid w:val="00725F5A"/>
    <w:rsid w:val="00762ECA"/>
    <w:rsid w:val="00763098"/>
    <w:rsid w:val="00777C88"/>
    <w:rsid w:val="00790475"/>
    <w:rsid w:val="007D5595"/>
    <w:rsid w:val="007F2779"/>
    <w:rsid w:val="008009F0"/>
    <w:rsid w:val="00806AF2"/>
    <w:rsid w:val="00811695"/>
    <w:rsid w:val="008208CB"/>
    <w:rsid w:val="00841D9C"/>
    <w:rsid w:val="00884E2C"/>
    <w:rsid w:val="00892037"/>
    <w:rsid w:val="008B56C2"/>
    <w:rsid w:val="008B720A"/>
    <w:rsid w:val="008C25B7"/>
    <w:rsid w:val="008C4545"/>
    <w:rsid w:val="008D0E72"/>
    <w:rsid w:val="008D7FE3"/>
    <w:rsid w:val="008E6452"/>
    <w:rsid w:val="008F6124"/>
    <w:rsid w:val="00901B37"/>
    <w:rsid w:val="00905B78"/>
    <w:rsid w:val="00913600"/>
    <w:rsid w:val="00914B55"/>
    <w:rsid w:val="009154C8"/>
    <w:rsid w:val="00924AB6"/>
    <w:rsid w:val="00943FB9"/>
    <w:rsid w:val="009609F6"/>
    <w:rsid w:val="00965E38"/>
    <w:rsid w:val="00973C09"/>
    <w:rsid w:val="00975EFD"/>
    <w:rsid w:val="00976548"/>
    <w:rsid w:val="009768A3"/>
    <w:rsid w:val="009B1957"/>
    <w:rsid w:val="009B32E8"/>
    <w:rsid w:val="009C57D6"/>
    <w:rsid w:val="009C683B"/>
    <w:rsid w:val="009C6B9A"/>
    <w:rsid w:val="009F75B2"/>
    <w:rsid w:val="00A209B6"/>
    <w:rsid w:val="00A3374A"/>
    <w:rsid w:val="00A34BFF"/>
    <w:rsid w:val="00A406E9"/>
    <w:rsid w:val="00A62D7A"/>
    <w:rsid w:val="00A65FAC"/>
    <w:rsid w:val="00A7006F"/>
    <w:rsid w:val="00A7220F"/>
    <w:rsid w:val="00A8030A"/>
    <w:rsid w:val="00AA46C1"/>
    <w:rsid w:val="00AC531B"/>
    <w:rsid w:val="00AD13DF"/>
    <w:rsid w:val="00AE49D4"/>
    <w:rsid w:val="00B172B6"/>
    <w:rsid w:val="00B20A91"/>
    <w:rsid w:val="00B25F7F"/>
    <w:rsid w:val="00B316EC"/>
    <w:rsid w:val="00B507D8"/>
    <w:rsid w:val="00B6094C"/>
    <w:rsid w:val="00B665E5"/>
    <w:rsid w:val="00B700A5"/>
    <w:rsid w:val="00B71423"/>
    <w:rsid w:val="00B91D1A"/>
    <w:rsid w:val="00BA3950"/>
    <w:rsid w:val="00BE17F3"/>
    <w:rsid w:val="00BE18AD"/>
    <w:rsid w:val="00BE61F0"/>
    <w:rsid w:val="00BF50FE"/>
    <w:rsid w:val="00C14502"/>
    <w:rsid w:val="00C161F6"/>
    <w:rsid w:val="00C20D95"/>
    <w:rsid w:val="00C229BA"/>
    <w:rsid w:val="00C27DB2"/>
    <w:rsid w:val="00C35A8E"/>
    <w:rsid w:val="00C40C5B"/>
    <w:rsid w:val="00C46011"/>
    <w:rsid w:val="00C52502"/>
    <w:rsid w:val="00C52E0E"/>
    <w:rsid w:val="00C53CB2"/>
    <w:rsid w:val="00C61C24"/>
    <w:rsid w:val="00C64DD7"/>
    <w:rsid w:val="00C828BE"/>
    <w:rsid w:val="00C86492"/>
    <w:rsid w:val="00C90EA4"/>
    <w:rsid w:val="00C93900"/>
    <w:rsid w:val="00C9396E"/>
    <w:rsid w:val="00CB18AB"/>
    <w:rsid w:val="00CB4083"/>
    <w:rsid w:val="00CB4FB0"/>
    <w:rsid w:val="00CC56AD"/>
    <w:rsid w:val="00CC6457"/>
    <w:rsid w:val="00CD4552"/>
    <w:rsid w:val="00CD4798"/>
    <w:rsid w:val="00CF07DA"/>
    <w:rsid w:val="00CF1E5A"/>
    <w:rsid w:val="00CF306E"/>
    <w:rsid w:val="00CF7CB7"/>
    <w:rsid w:val="00D12C63"/>
    <w:rsid w:val="00D13D01"/>
    <w:rsid w:val="00D14669"/>
    <w:rsid w:val="00D146B3"/>
    <w:rsid w:val="00D2521B"/>
    <w:rsid w:val="00D30FCF"/>
    <w:rsid w:val="00D5108D"/>
    <w:rsid w:val="00D55AAA"/>
    <w:rsid w:val="00D95846"/>
    <w:rsid w:val="00DA12EB"/>
    <w:rsid w:val="00DB46BE"/>
    <w:rsid w:val="00DB581B"/>
    <w:rsid w:val="00DB7F38"/>
    <w:rsid w:val="00DC1C86"/>
    <w:rsid w:val="00DC7081"/>
    <w:rsid w:val="00DE7240"/>
    <w:rsid w:val="00DF5707"/>
    <w:rsid w:val="00E05477"/>
    <w:rsid w:val="00E17D1C"/>
    <w:rsid w:val="00E21362"/>
    <w:rsid w:val="00E3081C"/>
    <w:rsid w:val="00E33446"/>
    <w:rsid w:val="00E37325"/>
    <w:rsid w:val="00E41A28"/>
    <w:rsid w:val="00E42639"/>
    <w:rsid w:val="00E47692"/>
    <w:rsid w:val="00E55C4B"/>
    <w:rsid w:val="00E64A6D"/>
    <w:rsid w:val="00E75806"/>
    <w:rsid w:val="00E904D3"/>
    <w:rsid w:val="00E96B8B"/>
    <w:rsid w:val="00EA7DBA"/>
    <w:rsid w:val="00EC2023"/>
    <w:rsid w:val="00EC5BEE"/>
    <w:rsid w:val="00ED236B"/>
    <w:rsid w:val="00ED6B3D"/>
    <w:rsid w:val="00EE2EE3"/>
    <w:rsid w:val="00EF181E"/>
    <w:rsid w:val="00EF1940"/>
    <w:rsid w:val="00F13F63"/>
    <w:rsid w:val="00F16106"/>
    <w:rsid w:val="00F17C1C"/>
    <w:rsid w:val="00F24FA7"/>
    <w:rsid w:val="00F33D20"/>
    <w:rsid w:val="00F37D2A"/>
    <w:rsid w:val="00F42815"/>
    <w:rsid w:val="00F56E24"/>
    <w:rsid w:val="00F64011"/>
    <w:rsid w:val="00F65362"/>
    <w:rsid w:val="00F65EE9"/>
    <w:rsid w:val="00F75049"/>
    <w:rsid w:val="00F7672E"/>
    <w:rsid w:val="00F77A1F"/>
    <w:rsid w:val="00F83E17"/>
    <w:rsid w:val="00F85AC8"/>
    <w:rsid w:val="00F87CEA"/>
    <w:rsid w:val="00F9545F"/>
    <w:rsid w:val="00FB5B70"/>
    <w:rsid w:val="00FB5C2B"/>
    <w:rsid w:val="00FC0530"/>
    <w:rsid w:val="00FC1D3D"/>
    <w:rsid w:val="00FC641C"/>
    <w:rsid w:val="00FC7649"/>
    <w:rsid w:val="00FE148D"/>
    <w:rsid w:val="00FE1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2EA340"/>
  <w15:docId w15:val="{92FF86CD-0BFA-4BC9-8498-E7E219D30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973C0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73C0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73C0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73C09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973C09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973C09"/>
    <w:rPr>
      <w:rFonts w:asciiTheme="majorHAnsi" w:eastAsiaTheme="majorEastAsia" w:hAnsiTheme="majorHAnsi" w:cstheme="majorBidi"/>
      <w:sz w:val="18"/>
      <w:szCs w:val="18"/>
    </w:rPr>
  </w:style>
  <w:style w:type="table" w:styleId="a9">
    <w:name w:val="Table Grid"/>
    <w:basedOn w:val="a1"/>
    <w:uiPriority w:val="59"/>
    <w:rsid w:val="00973C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C52E0E"/>
    <w:pPr>
      <w:ind w:leftChars="200" w:left="480"/>
    </w:pPr>
  </w:style>
  <w:style w:type="numbering" w:customStyle="1" w:styleId="1">
    <w:name w:val="樣式1"/>
    <w:uiPriority w:val="99"/>
    <w:rsid w:val="00594217"/>
    <w:pPr>
      <w:numPr>
        <w:numId w:val="20"/>
      </w:numPr>
    </w:pPr>
  </w:style>
  <w:style w:type="character" w:styleId="ab">
    <w:name w:val="annotation reference"/>
    <w:basedOn w:val="a0"/>
    <w:uiPriority w:val="99"/>
    <w:semiHidden/>
    <w:unhideWhenUsed/>
    <w:rsid w:val="00892037"/>
    <w:rPr>
      <w:sz w:val="18"/>
      <w:szCs w:val="18"/>
    </w:rPr>
  </w:style>
  <w:style w:type="paragraph" w:styleId="ac">
    <w:name w:val="annotation text"/>
    <w:basedOn w:val="a"/>
    <w:link w:val="ad"/>
    <w:uiPriority w:val="99"/>
    <w:semiHidden/>
    <w:unhideWhenUsed/>
    <w:rsid w:val="00892037"/>
  </w:style>
  <w:style w:type="character" w:customStyle="1" w:styleId="ad">
    <w:name w:val="註解文字 字元"/>
    <w:basedOn w:val="a0"/>
    <w:link w:val="ac"/>
    <w:uiPriority w:val="99"/>
    <w:semiHidden/>
    <w:rsid w:val="00892037"/>
  </w:style>
  <w:style w:type="paragraph" w:styleId="ae">
    <w:name w:val="annotation subject"/>
    <w:basedOn w:val="ac"/>
    <w:next w:val="ac"/>
    <w:link w:val="af"/>
    <w:uiPriority w:val="99"/>
    <w:semiHidden/>
    <w:unhideWhenUsed/>
    <w:rsid w:val="00892037"/>
    <w:rPr>
      <w:b/>
      <w:bCs/>
    </w:rPr>
  </w:style>
  <w:style w:type="character" w:customStyle="1" w:styleId="af">
    <w:name w:val="註解主旨 字元"/>
    <w:basedOn w:val="ad"/>
    <w:link w:val="ae"/>
    <w:uiPriority w:val="99"/>
    <w:semiHidden/>
    <w:rsid w:val="00892037"/>
    <w:rPr>
      <w:b/>
      <w:bCs/>
    </w:rPr>
  </w:style>
  <w:style w:type="table" w:customStyle="1" w:styleId="11">
    <w:name w:val="純表格 11"/>
    <w:basedOn w:val="a1"/>
    <w:uiPriority w:val="41"/>
    <w:rsid w:val="0022639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Web">
    <w:name w:val="Normal (Web)"/>
    <w:basedOn w:val="a"/>
    <w:uiPriority w:val="99"/>
    <w:semiHidden/>
    <w:unhideWhenUsed/>
    <w:rsid w:val="003F453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f0">
    <w:name w:val="Revision"/>
    <w:hidden/>
    <w:uiPriority w:val="99"/>
    <w:semiHidden/>
    <w:rsid w:val="00DC1C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198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標準">
      <a:majorFont>
        <a:latin typeface="Times New Roman"/>
        <a:ea typeface="標楷體"/>
        <a:cs typeface=""/>
      </a:majorFont>
      <a:minorFont>
        <a:latin typeface="Times New Roman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A6B9E9-1D18-41D3-B83F-70C9DC3F43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261</Words>
  <Characters>1491</Characters>
  <Application>Microsoft Office Word</Application>
  <DocSecurity>0</DocSecurity>
  <Lines>12</Lines>
  <Paragraphs>3</Paragraphs>
  <ScaleCrop>false</ScaleCrop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AnthonyWork</dc:creator>
  <cp:lastModifiedBy>user</cp:lastModifiedBy>
  <cp:revision>5</cp:revision>
  <cp:lastPrinted>2021-07-16T09:14:00Z</cp:lastPrinted>
  <dcterms:created xsi:type="dcterms:W3CDTF">2018-07-04T02:14:00Z</dcterms:created>
  <dcterms:modified xsi:type="dcterms:W3CDTF">2021-07-16T09:40:00Z</dcterms:modified>
</cp:coreProperties>
</file>