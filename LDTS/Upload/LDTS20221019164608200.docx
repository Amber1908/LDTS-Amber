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ADC6" w14:textId="77777777" w:rsidR="003B3AB6" w:rsidRDefault="00766BFC" w:rsidP="00041DB5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3C296D">
        <w:rPr>
          <w:sz w:val="28"/>
        </w:rPr>
        <w:t xml:space="preserve"> </w:t>
      </w:r>
      <w:r w:rsidR="00AA190B">
        <w:rPr>
          <w:rFonts w:hint="eastAsia"/>
          <w:sz w:val="28"/>
        </w:rPr>
        <w:t>I</w:t>
      </w:r>
      <w:r w:rsidR="00650F76">
        <w:rPr>
          <w:rFonts w:hint="eastAsia"/>
          <w:sz w:val="28"/>
        </w:rPr>
        <w:t>S</w:t>
      </w:r>
      <w:r w:rsidR="00EE3BA5">
        <w:rPr>
          <w:sz w:val="28"/>
        </w:rPr>
        <w:t>H</w:t>
      </w:r>
      <w:r w:rsidR="003C296D">
        <w:rPr>
          <w:rFonts w:hint="eastAsia"/>
          <w:sz w:val="28"/>
        </w:rPr>
        <w:t>作業</w:t>
      </w:r>
      <w:r w:rsidR="00653A97">
        <w:rPr>
          <w:rFonts w:hint="eastAsia"/>
          <w:sz w:val="28"/>
        </w:rPr>
        <w:t>紀錄</w:t>
      </w:r>
      <w:r w:rsidR="003C296D">
        <w:rPr>
          <w:rFonts w:hint="eastAsia"/>
          <w:sz w:val="28"/>
        </w:rPr>
        <w:t>表</w:t>
      </w:r>
    </w:p>
    <w:tbl>
      <w:tblPr>
        <w:tblStyle w:val="a9"/>
        <w:tblW w:w="10203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84"/>
      </w:tblGrid>
      <w:tr w:rsidR="00650F76" w14:paraId="10FFFAD3" w14:textId="77777777" w:rsidTr="008B57A5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CC4FDC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customXmlInsRangeStart w:id="0" w:author="庭瑜 林" w:date="2022-10-19T16:39:00Z"/>
        <w:sdt>
          <w:sdtPr>
            <w:rPr>
              <w:rFonts w:cstheme="minorHAnsi"/>
            </w:rPr>
            <w:alias w:val="Question_1"/>
            <w:tag w:val="Question_1"/>
            <w:id w:val="-404231938"/>
            <w:placeholder>
              <w:docPart w:val="DefaultPlaceholder_-1854013440"/>
            </w:placeholder>
            <w:temporary/>
            <w:showingPlcHdr/>
          </w:sdtPr>
          <w:sdtContent>
            <w:customXmlInsRangeEnd w:id="0"/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362076FA" w14:textId="65A0FFC6" w:rsidR="00650F76" w:rsidRDefault="00EA7FC1" w:rsidP="00AA09D1">
                <w:pPr>
                  <w:jc w:val="center"/>
                  <w:rPr>
                    <w:rFonts w:cstheme="minorHAnsi"/>
                  </w:rPr>
                </w:pPr>
                <w:ins w:id="1" w:author="庭瑜 林" w:date="2022-10-19T16:39:00Z">
                  <w:r w:rsidRPr="00FB7EF4">
                    <w:rPr>
                      <w:rStyle w:val="ac"/>
                      <w:rFonts w:hint="eastAsia"/>
                    </w:rPr>
                    <w:t>按一下或點選這裡以輸入文字。</w:t>
                  </w:r>
                </w:ins>
              </w:p>
            </w:tc>
            <w:customXmlInsRangeStart w:id="2" w:author="庭瑜 林" w:date="2022-10-19T16:39:00Z"/>
          </w:sdtContent>
        </w:sdt>
        <w:customXmlInsRangeEnd w:id="2"/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81164F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customXmlInsRangeStart w:id="3" w:author="庭瑜 林" w:date="2022-10-19T16:40:00Z"/>
        <w:sdt>
          <w:sdtPr>
            <w:rPr>
              <w:rFonts w:cstheme="minorHAnsi"/>
            </w:rPr>
            <w:alias w:val="Question_2"/>
            <w:tag w:val="Question_2"/>
            <w:id w:val="1299581673"/>
            <w:placeholder>
              <w:docPart w:val="DefaultPlaceholder_-1854013440"/>
            </w:placeholder>
            <w:temporary/>
            <w:showingPlcHdr/>
          </w:sdtPr>
          <w:sdtContent>
            <w:customXmlInsRangeEnd w:id="3"/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7141A518" w14:textId="67E60800" w:rsidR="00650F76" w:rsidRDefault="00EA7FC1" w:rsidP="00AA09D1">
                <w:pPr>
                  <w:jc w:val="center"/>
                  <w:rPr>
                    <w:rFonts w:cstheme="minorHAnsi"/>
                  </w:rPr>
                </w:pPr>
                <w:ins w:id="4" w:author="庭瑜 林" w:date="2022-10-19T16:40:00Z">
                  <w:r w:rsidRPr="00FB7EF4">
                    <w:rPr>
                      <w:rStyle w:val="ac"/>
                      <w:rFonts w:hint="eastAsia"/>
                    </w:rPr>
                    <w:t>按一下或點選這裡以輸入文字。</w:t>
                  </w:r>
                </w:ins>
              </w:p>
            </w:tc>
            <w:customXmlInsRangeStart w:id="5" w:author="庭瑜 林" w:date="2022-10-19T16:40:00Z"/>
          </w:sdtContent>
        </w:sdt>
        <w:customXmlInsRangeEnd w:id="5"/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E678619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customXmlInsRangeStart w:id="6" w:author="庭瑜 林" w:date="2022-10-19T16:40:00Z"/>
        <w:sdt>
          <w:sdtPr>
            <w:rPr>
              <w:rFonts w:cstheme="minorHAnsi"/>
            </w:rPr>
            <w:alias w:val="Question_3"/>
            <w:tag w:val="Question_3"/>
            <w:id w:val="-503892332"/>
            <w:placeholder>
              <w:docPart w:val="DefaultPlaceholder_-1854013440"/>
            </w:placeholder>
            <w:temporary/>
            <w:showingPlcHdr/>
          </w:sdtPr>
          <w:sdtContent>
            <w:customXmlInsRangeEnd w:id="6"/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905B00" w14:textId="12C9CD17" w:rsidR="00650F76" w:rsidRDefault="00EA7FC1" w:rsidP="00AA09D1">
                <w:pPr>
                  <w:jc w:val="center"/>
                  <w:rPr>
                    <w:rFonts w:cstheme="minorHAnsi"/>
                  </w:rPr>
                </w:pPr>
                <w:ins w:id="7" w:author="庭瑜 林" w:date="2022-10-19T16:40:00Z">
                  <w:r w:rsidRPr="00FB7EF4">
                    <w:rPr>
                      <w:rStyle w:val="ac"/>
                      <w:rFonts w:hint="eastAsia"/>
                    </w:rPr>
                    <w:t>按一下或點選這裡以輸入文字。</w:t>
                  </w:r>
                </w:ins>
              </w:p>
            </w:tc>
            <w:customXmlInsRangeStart w:id="8" w:author="庭瑜 林" w:date="2022-10-19T16:40:00Z"/>
          </w:sdtContent>
        </w:sdt>
        <w:customXmlInsRangeEnd w:id="8"/>
      </w:tr>
    </w:tbl>
    <w:p w14:paraId="474632BD" w14:textId="5BC2E9AA" w:rsidR="001518CB" w:rsidRDefault="001518CB" w:rsidP="00650F76">
      <w:pPr>
        <w:pStyle w:val="aa"/>
        <w:numPr>
          <w:ilvl w:val="0"/>
          <w:numId w:val="21"/>
        </w:numPr>
        <w:spacing w:beforeLines="50" w:before="180" w:line="320" w:lineRule="exact"/>
        <w:ind w:leftChars="0" w:left="176"/>
        <w:rPr>
          <w:rFonts w:cstheme="minorHAnsi"/>
        </w:rPr>
      </w:pPr>
      <w:r w:rsidRPr="001518CB">
        <w:rPr>
          <w:rFonts w:cstheme="minorHAnsi" w:hint="eastAsia"/>
        </w:rPr>
        <w:t>儀器：</w:t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8D7D90">
        <w:rPr>
          <w:rFonts w:cstheme="minorHAnsi" w:hint="eastAsia"/>
        </w:rPr>
        <w:t xml:space="preserve">      </w:t>
      </w:r>
      <w:proofErr w:type="gramStart"/>
      <w:r w:rsidR="00F866E0">
        <w:rPr>
          <w:rFonts w:cstheme="minorHAnsi" w:hint="eastAsia"/>
        </w:rPr>
        <w:t>醫</w:t>
      </w:r>
      <w:proofErr w:type="gramEnd"/>
      <w:r w:rsidR="00F866E0">
        <w:rPr>
          <w:rFonts w:cstheme="minorHAnsi" w:hint="eastAsia"/>
        </w:rPr>
        <w:t>檢師</w:t>
      </w:r>
      <w:r w:rsidR="001C1C44">
        <w:rPr>
          <w:rFonts w:cstheme="minorHAnsi" w:hint="eastAsia"/>
        </w:rPr>
        <w:t>__</w:t>
      </w:r>
      <w:customXmlInsRangeStart w:id="9" w:author="庭瑜 林" w:date="2022-10-19T16:42:00Z"/>
      <w:sdt>
        <w:sdtPr>
          <w:rPr>
            <w:rFonts w:cstheme="minorHAnsi" w:hint="eastAsia"/>
          </w:rPr>
          <w:alias w:val="Question_4"/>
          <w:tag w:val="Question_4"/>
          <w:id w:val="-86151323"/>
          <w:placeholder>
            <w:docPart w:val="DefaultPlaceholder_-1854013440"/>
          </w:placeholder>
          <w:temporary/>
          <w:showingPlcHdr/>
        </w:sdtPr>
        <w:sdtContent>
          <w:customXmlInsRangeEnd w:id="9"/>
          <w:ins w:id="10" w:author="庭瑜 林" w:date="2022-10-19T16:42:00Z">
            <w:r w:rsidR="00EA7FC1" w:rsidRPr="00FB7EF4">
              <w:rPr>
                <w:rStyle w:val="ac"/>
                <w:rFonts w:hint="eastAsia"/>
              </w:rPr>
              <w:t>按一下或點選這裡以輸入文字。</w:t>
            </w:r>
          </w:ins>
          <w:customXmlInsRangeStart w:id="11" w:author="庭瑜 林" w:date="2022-10-19T16:42:00Z"/>
        </w:sdtContent>
      </w:sdt>
      <w:customXmlInsRangeEnd w:id="11"/>
      <w:r w:rsidR="001C1C44">
        <w:rPr>
          <w:rFonts w:cstheme="minorHAnsi" w:hint="eastAsia"/>
        </w:rPr>
        <w:t xml:space="preserve">_________ </w:t>
      </w:r>
      <w:r w:rsidR="001C1C44">
        <w:rPr>
          <w:rFonts w:cstheme="minorHAnsi" w:hint="eastAsia"/>
        </w:rPr>
        <w:t>操作日期</w:t>
      </w:r>
      <w:r w:rsidR="001C1C44">
        <w:rPr>
          <w:rFonts w:cstheme="minorHAnsi" w:hint="eastAsia"/>
        </w:rPr>
        <w:t>______</w:t>
      </w:r>
      <w:customXmlInsRangeStart w:id="12" w:author="庭瑜 林" w:date="2022-10-19T16:43:00Z"/>
      <w:sdt>
        <w:sdtPr>
          <w:rPr>
            <w:rFonts w:cstheme="minorHAnsi" w:hint="eastAsia"/>
          </w:rPr>
          <w:alias w:val="Question_5"/>
          <w:tag w:val="Question_5"/>
          <w:id w:val="-2002416450"/>
          <w:placeholder>
            <w:docPart w:val="DefaultPlaceholder_-1854013440"/>
          </w:placeholder>
          <w:temporary/>
          <w:showingPlcHdr/>
        </w:sdtPr>
        <w:sdtContent>
          <w:customXmlInsRangeEnd w:id="12"/>
          <w:ins w:id="13" w:author="庭瑜 林" w:date="2022-10-19T16:43:00Z">
            <w:r w:rsidR="00EA7FC1" w:rsidRPr="00FB7EF4">
              <w:rPr>
                <w:rStyle w:val="ac"/>
                <w:rFonts w:hint="eastAsia"/>
              </w:rPr>
              <w:t>按一下或點選這裡以輸入文字。</w:t>
            </w:r>
          </w:ins>
          <w:customXmlInsRangeStart w:id="14" w:author="庭瑜 林" w:date="2022-10-19T16:43:00Z"/>
        </w:sdtContent>
      </w:sdt>
      <w:customXmlInsRangeEnd w:id="14"/>
      <w:r w:rsidR="001C1C44">
        <w:rPr>
          <w:rFonts w:cstheme="minorHAnsi" w:hint="eastAsia"/>
        </w:rPr>
        <w:t>______</w:t>
      </w:r>
    </w:p>
    <w:p w14:paraId="6B155E70" w14:textId="746504EA" w:rsidR="009E5A27" w:rsidRPr="001677DB" w:rsidRDefault="001518CB" w:rsidP="005B375C">
      <w:pPr>
        <w:spacing w:line="280" w:lineRule="exact"/>
        <w:ind w:leftChars="177" w:left="425"/>
        <w:rPr>
          <w:rFonts w:cstheme="minorHAnsi"/>
        </w:rPr>
      </w:pPr>
      <w:r w:rsidRPr="001677DB">
        <w:rPr>
          <w:rFonts w:cstheme="minorHAnsi" w:hint="eastAsia"/>
        </w:rPr>
        <w:t>開啟</w:t>
      </w:r>
      <w:proofErr w:type="spellStart"/>
      <w:r w:rsidRPr="001677DB">
        <w:rPr>
          <w:rFonts w:cstheme="minorHAnsi"/>
        </w:rPr>
        <w:t>BenchMark</w:t>
      </w:r>
      <w:proofErr w:type="spellEnd"/>
      <w:r w:rsidRPr="001677DB">
        <w:rPr>
          <w:rFonts w:cstheme="minorHAnsi"/>
        </w:rPr>
        <w:t xml:space="preserve"> XT</w:t>
      </w:r>
      <w:r w:rsidRPr="001677DB">
        <w:rPr>
          <w:rFonts w:cstheme="minorHAnsi" w:hint="eastAsia"/>
        </w:rPr>
        <w:t xml:space="preserve"> (</w:t>
      </w:r>
      <w:r w:rsidRPr="001677DB">
        <w:rPr>
          <w:rFonts w:cstheme="minorHAnsi" w:hint="eastAsia"/>
        </w:rPr>
        <w:t>編號</w:t>
      </w:r>
      <w:r w:rsidRPr="001677DB">
        <w:rPr>
          <w:rFonts w:cstheme="minorHAnsi" w:hint="eastAsia"/>
        </w:rPr>
        <w:t>:__</w:t>
      </w:r>
      <w:customXmlInsRangeStart w:id="15" w:author="庭瑜 林" w:date="2022-10-19T16:43:00Z"/>
      <w:sdt>
        <w:sdtPr>
          <w:rPr>
            <w:rFonts w:cstheme="minorHAnsi" w:hint="eastAsia"/>
          </w:rPr>
          <w:alias w:val="Question_6$1"/>
          <w:tag w:val="Question_6$1"/>
          <w:id w:val="-103425388"/>
          <w:placeholder>
            <w:docPart w:val="DefaultPlaceholder_-1854013440"/>
          </w:placeholder>
          <w:temporary/>
          <w:showingPlcHdr/>
        </w:sdtPr>
        <w:sdtContent>
          <w:customXmlInsRangeEnd w:id="15"/>
          <w:ins w:id="16" w:author="庭瑜 林" w:date="2022-10-19T16:43:00Z">
            <w:r w:rsidR="00EA7FC1" w:rsidRPr="00FB7EF4">
              <w:rPr>
                <w:rStyle w:val="ac"/>
                <w:rFonts w:hint="eastAsia"/>
              </w:rPr>
              <w:t>按一下或點選這裡以輸入文字。</w:t>
            </w:r>
          </w:ins>
          <w:customXmlInsRangeStart w:id="17" w:author="庭瑜 林" w:date="2022-10-19T16:43:00Z"/>
        </w:sdtContent>
      </w:sdt>
      <w:customXmlInsRangeEnd w:id="17"/>
      <w:r w:rsidRPr="001677DB">
        <w:rPr>
          <w:rFonts w:cstheme="minorHAnsi" w:hint="eastAsia"/>
        </w:rPr>
        <w:t>__________)</w:t>
      </w:r>
      <w:r w:rsidR="001C1C44" w:rsidRPr="001677DB">
        <w:rPr>
          <w:rFonts w:cstheme="minorHAnsi" w:hint="eastAsia"/>
        </w:rPr>
        <w:t>電源、電腦電源及標籤機電源</w:t>
      </w:r>
      <w:r w:rsidR="008D7D90">
        <w:rPr>
          <w:rFonts w:cstheme="minorHAnsi" w:hint="eastAsia"/>
        </w:rPr>
        <w:t>；使用時間共</w:t>
      </w:r>
      <w:r w:rsidR="008D7D90">
        <w:rPr>
          <w:rFonts w:cstheme="minorHAnsi" w:hint="eastAsia"/>
        </w:rPr>
        <w:t>_</w:t>
      </w:r>
      <w:customXmlInsRangeStart w:id="18" w:author="庭瑜 林" w:date="2022-10-19T16:45:00Z"/>
      <w:sdt>
        <w:sdtPr>
          <w:rPr>
            <w:rFonts w:cstheme="minorHAnsi" w:hint="eastAsia"/>
          </w:rPr>
          <w:alias w:val="Question_6$2"/>
          <w:tag w:val="Question_6$2"/>
          <w:id w:val="707147059"/>
          <w:placeholder>
            <w:docPart w:val="DefaultPlaceholder_-1854013440"/>
          </w:placeholder>
          <w:temporary/>
          <w:showingPlcHdr/>
        </w:sdtPr>
        <w:sdtContent>
          <w:customXmlInsRangeEnd w:id="18"/>
          <w:ins w:id="19" w:author="庭瑜 林" w:date="2022-10-19T16:45:00Z">
            <w:r w:rsidR="00EA7FC1" w:rsidRPr="00FB7EF4">
              <w:rPr>
                <w:rStyle w:val="ac"/>
                <w:rFonts w:hint="eastAsia"/>
              </w:rPr>
              <w:t>按一下或點選這裡以輸入文字。</w:t>
            </w:r>
          </w:ins>
          <w:customXmlInsRangeStart w:id="20" w:author="庭瑜 林" w:date="2022-10-19T16:45:00Z"/>
        </w:sdtContent>
      </w:sdt>
      <w:customXmlInsRangeEnd w:id="20"/>
      <w:r w:rsidR="008D7D90">
        <w:rPr>
          <w:rFonts w:cstheme="minorHAnsi" w:hint="eastAsia"/>
        </w:rPr>
        <w:t>___</w:t>
      </w:r>
      <w:r w:rsidR="008D7D90">
        <w:rPr>
          <w:rFonts w:cstheme="minorHAnsi" w:hint="eastAsia"/>
        </w:rPr>
        <w:t>時</w:t>
      </w:r>
      <w:r w:rsidR="008D7D90">
        <w:rPr>
          <w:rFonts w:cstheme="minorHAnsi" w:hint="eastAsia"/>
        </w:rPr>
        <w:t>__</w:t>
      </w:r>
      <w:customXmlInsRangeStart w:id="21" w:author="庭瑜 林" w:date="2022-10-19T16:45:00Z"/>
      <w:sdt>
        <w:sdtPr>
          <w:rPr>
            <w:rFonts w:cstheme="minorHAnsi" w:hint="eastAsia"/>
          </w:rPr>
          <w:alias w:val="Question_6$3"/>
          <w:tag w:val="Question_6$3"/>
          <w:id w:val="1525278248"/>
          <w:placeholder>
            <w:docPart w:val="DefaultPlaceholder_-1854013440"/>
          </w:placeholder>
          <w:temporary/>
          <w:showingPlcHdr/>
        </w:sdtPr>
        <w:sdtContent>
          <w:customXmlInsRangeEnd w:id="21"/>
          <w:ins w:id="22" w:author="庭瑜 林" w:date="2022-10-19T16:45:00Z">
            <w:r w:rsidR="00EA7FC1" w:rsidRPr="00FB7EF4">
              <w:rPr>
                <w:rStyle w:val="ac"/>
                <w:rFonts w:hint="eastAsia"/>
              </w:rPr>
              <w:t>按一下或點選這裡以輸入文字。</w:t>
            </w:r>
          </w:ins>
          <w:customXmlInsRangeStart w:id="23" w:author="庭瑜 林" w:date="2022-10-19T16:45:00Z"/>
        </w:sdtContent>
      </w:sdt>
      <w:customXmlInsRangeEnd w:id="23"/>
      <w:r w:rsidR="008D7D90">
        <w:rPr>
          <w:rFonts w:cstheme="minorHAnsi" w:hint="eastAsia"/>
        </w:rPr>
        <w:t>__</w:t>
      </w:r>
      <w:r w:rsidR="008D7D90">
        <w:rPr>
          <w:rFonts w:cstheme="minorHAnsi" w:hint="eastAsia"/>
        </w:rPr>
        <w:t>分。</w:t>
      </w:r>
    </w:p>
    <w:p w14:paraId="2DD4F077" w14:textId="3488989E" w:rsidR="00861056" w:rsidRDefault="00056B83" w:rsidP="00CE17D1">
      <w:pPr>
        <w:pStyle w:val="aa"/>
        <w:numPr>
          <w:ilvl w:val="0"/>
          <w:numId w:val="21"/>
        </w:numPr>
        <w:spacing w:line="320" w:lineRule="exact"/>
        <w:ind w:leftChars="0" w:left="176"/>
        <w:rPr>
          <w:rFonts w:cstheme="minorHAnsi"/>
        </w:rPr>
      </w:pPr>
      <w:r>
        <w:rPr>
          <w:rFonts w:cstheme="minorHAnsi" w:hint="eastAsia"/>
        </w:rPr>
        <w:t>執行</w:t>
      </w:r>
      <w:r w:rsidR="00A776F8">
        <w:rPr>
          <w:rFonts w:cstheme="minorHAnsi" w:hint="eastAsia"/>
        </w:rPr>
        <w:t>項目</w:t>
      </w:r>
      <w:r w:rsidR="00494481" w:rsidRPr="001518CB">
        <w:rPr>
          <w:rFonts w:cstheme="minorHAnsi" w:hint="eastAsia"/>
        </w:rPr>
        <w:t>：</w:t>
      </w:r>
      <w:r w:rsidR="00494481">
        <w:rPr>
          <w:rFonts w:asciiTheme="minorEastAsia" w:hAnsiTheme="minorEastAsia" w:cstheme="minorHAnsi" w:hint="eastAsia"/>
        </w:rPr>
        <w:t>□</w:t>
      </w:r>
      <w:r w:rsidR="00494481">
        <w:rPr>
          <w:rFonts w:cstheme="minorHAnsi" w:hint="eastAsia"/>
        </w:rPr>
        <w:t xml:space="preserve"> </w:t>
      </w:r>
      <w:r w:rsidR="00CE17D1">
        <w:rPr>
          <w:rFonts w:cstheme="minorHAnsi" w:hint="eastAsia"/>
        </w:rPr>
        <w:t>HER2-DISH</w:t>
      </w:r>
      <w:r w:rsidR="00774722">
        <w:rPr>
          <w:rFonts w:cstheme="minorHAnsi" w:hint="eastAsia"/>
        </w:rPr>
        <w:t>；</w:t>
      </w:r>
      <w:r w:rsidR="00EF2342" w:rsidRPr="00C678F6">
        <w:rPr>
          <w:rFonts w:cstheme="minorHAnsi" w:hint="eastAsia"/>
        </w:rPr>
        <w:t>□</w:t>
      </w:r>
      <w:r w:rsidR="00EF2342" w:rsidRPr="00C678F6">
        <w:rPr>
          <w:rFonts w:cstheme="minorHAnsi"/>
        </w:rPr>
        <w:t>95: MP-EBER NEW</w:t>
      </w:r>
      <w:r w:rsidR="00EF2342" w:rsidRPr="0000541D">
        <w:rPr>
          <w:rFonts w:cstheme="minorHAnsi" w:hint="eastAsia"/>
          <w:sz w:val="22"/>
        </w:rPr>
        <w:t>；</w:t>
      </w:r>
      <w:r w:rsidR="00861056">
        <w:rPr>
          <w:rFonts w:cstheme="minorHAnsi"/>
        </w:rPr>
        <w:t xml:space="preserve"> </w:t>
      </w:r>
      <w:r w:rsidR="00861056">
        <w:rPr>
          <w:rFonts w:ascii="標楷體" w:eastAsia="標楷體" w:hAnsi="標楷體" w:cstheme="minorHAnsi" w:hint="eastAsia"/>
        </w:rPr>
        <w:t>□</w:t>
      </w:r>
      <w:r w:rsidR="00CE17D1">
        <w:rPr>
          <w:rFonts w:ascii="標楷體" w:eastAsia="標楷體" w:hAnsi="標楷體" w:cstheme="minorHAnsi" w:hint="eastAsia"/>
        </w:rPr>
        <w:t>其他:______________</w:t>
      </w:r>
    </w:p>
    <w:p w14:paraId="5D19CFC8" w14:textId="77777777" w:rsidR="001642BF" w:rsidRDefault="00B06658" w:rsidP="005B375C">
      <w:pPr>
        <w:pStyle w:val="aa"/>
        <w:numPr>
          <w:ilvl w:val="0"/>
          <w:numId w:val="21"/>
        </w:numPr>
        <w:spacing w:line="280" w:lineRule="exact"/>
        <w:ind w:leftChars="0" w:left="177"/>
        <w:rPr>
          <w:rFonts w:cstheme="minorHAnsi"/>
        </w:rPr>
      </w:pPr>
      <w:r>
        <w:rPr>
          <w:rFonts w:cstheme="minorHAnsi" w:hint="eastAsia"/>
        </w:rPr>
        <w:t>使用</w:t>
      </w:r>
      <w:r w:rsidR="00A776F8">
        <w:rPr>
          <w:rFonts w:cstheme="minorHAnsi" w:hint="eastAsia"/>
        </w:rPr>
        <w:t>試劑</w:t>
      </w:r>
      <w:r w:rsidR="001642BF" w:rsidRPr="001518CB">
        <w:rPr>
          <w:rFonts w:cstheme="minorHAnsi" w:hint="eastAsia"/>
        </w:rPr>
        <w:t>：</w:t>
      </w:r>
    </w:p>
    <w:tbl>
      <w:tblPr>
        <w:tblStyle w:val="1"/>
        <w:tblW w:w="10167" w:type="dxa"/>
        <w:jc w:val="center"/>
        <w:tblLook w:val="04A0" w:firstRow="1" w:lastRow="0" w:firstColumn="1" w:lastColumn="0" w:noHBand="0" w:noVBand="1"/>
      </w:tblPr>
      <w:tblGrid>
        <w:gridCol w:w="4313"/>
        <w:gridCol w:w="2930"/>
        <w:gridCol w:w="2924"/>
      </w:tblGrid>
      <w:tr w:rsidR="00762F62" w:rsidRPr="00D639D7" w14:paraId="5E480B1E" w14:textId="77777777" w:rsidTr="0080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42452198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名稱</w:t>
            </w:r>
          </w:p>
        </w:tc>
        <w:tc>
          <w:tcPr>
            <w:tcW w:w="2930" w:type="dxa"/>
          </w:tcPr>
          <w:p w14:paraId="71269A4F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Lot. No.</w:t>
            </w:r>
          </w:p>
        </w:tc>
        <w:tc>
          <w:tcPr>
            <w:tcW w:w="2924" w:type="dxa"/>
          </w:tcPr>
          <w:p w14:paraId="70FABD96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Exp date</w:t>
            </w:r>
          </w:p>
        </w:tc>
      </w:tr>
      <w:tr w:rsidR="00762F62" w:rsidRPr="00D639D7" w14:paraId="240E7044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CDF5FD5" w14:textId="77777777" w:rsidR="00762F62" w:rsidRPr="00EE3901" w:rsidRDefault="00BA6587" w:rsidP="006D5588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EE3901">
              <w:rPr>
                <w:rFonts w:cstheme="minorHAnsi"/>
                <w:b w:val="0"/>
                <w:sz w:val="20"/>
              </w:rPr>
              <w:t>INFORM HER2 Dual ISH DNA Probe Cocktail</w:t>
            </w:r>
            <w:r w:rsidR="009554F6" w:rsidRPr="00EE3901">
              <w:rPr>
                <w:rFonts w:cstheme="minorHAnsi"/>
                <w:b w:val="0"/>
                <w:sz w:val="20"/>
              </w:rPr>
              <w:t xml:space="preserve"> </w:t>
            </w:r>
          </w:p>
        </w:tc>
        <w:tc>
          <w:tcPr>
            <w:tcW w:w="2930" w:type="dxa"/>
          </w:tcPr>
          <w:p w14:paraId="706C315D" w14:textId="77777777" w:rsidR="00762F62" w:rsidRPr="00D639D7" w:rsidRDefault="00762F62" w:rsidP="00A776F8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01AEA577" w14:textId="77777777" w:rsidR="00762F62" w:rsidRPr="00D639D7" w:rsidRDefault="00762F62" w:rsidP="00A776F8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67847A68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58F5B6B9" w14:textId="77777777" w:rsidR="00410BD4" w:rsidRPr="00EE3901" w:rsidRDefault="00CE17D1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CE17D1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CE17D1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CE17D1">
              <w:rPr>
                <w:rFonts w:cstheme="minorHAnsi"/>
                <w:b w:val="0"/>
                <w:sz w:val="20"/>
              </w:rPr>
              <w:t xml:space="preserve"> SISH DNP Detection Kit</w:t>
            </w:r>
          </w:p>
        </w:tc>
        <w:tc>
          <w:tcPr>
            <w:tcW w:w="2930" w:type="dxa"/>
          </w:tcPr>
          <w:p w14:paraId="656FB5C4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099D02E3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28EC5C26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6058CD9B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Red ISH DIG Detection Kit</w:t>
            </w:r>
          </w:p>
        </w:tc>
        <w:tc>
          <w:tcPr>
            <w:tcW w:w="2930" w:type="dxa"/>
          </w:tcPr>
          <w:p w14:paraId="49D4ADBE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F1A2437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55443438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E97F58D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HybReady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Solution</w:t>
            </w:r>
          </w:p>
        </w:tc>
        <w:tc>
          <w:tcPr>
            <w:tcW w:w="2930" w:type="dxa"/>
          </w:tcPr>
          <w:p w14:paraId="76B3CA3B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6A62397C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023D5678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49430F2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Silver Wash II</w:t>
            </w:r>
          </w:p>
        </w:tc>
        <w:tc>
          <w:tcPr>
            <w:tcW w:w="2930" w:type="dxa"/>
          </w:tcPr>
          <w:p w14:paraId="34267D45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43A0933D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1DC53E47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7F884D55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ISH Protease 3</w:t>
            </w:r>
          </w:p>
        </w:tc>
        <w:tc>
          <w:tcPr>
            <w:tcW w:w="2930" w:type="dxa"/>
          </w:tcPr>
          <w:p w14:paraId="2B0BB8B5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BB9B0E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240D4BEC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2F2FD0A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Hematoxylin II Counterstain</w:t>
            </w:r>
          </w:p>
        </w:tc>
        <w:tc>
          <w:tcPr>
            <w:tcW w:w="2930" w:type="dxa"/>
          </w:tcPr>
          <w:p w14:paraId="2EE23AE8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37FA9AB1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7B9B0675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2D266B7C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Bluing Reagent</w:t>
            </w:r>
          </w:p>
        </w:tc>
        <w:tc>
          <w:tcPr>
            <w:tcW w:w="2930" w:type="dxa"/>
          </w:tcPr>
          <w:p w14:paraId="35F64A37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4489F579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4A65B5E3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553BF1A" w14:textId="77777777" w:rsidR="007534F4" w:rsidRPr="00633DBC" w:rsidRDefault="00633DBC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Reaction Buffe</w:t>
            </w:r>
            <w:r w:rsidRPr="00633DBC">
              <w:rPr>
                <w:rFonts w:hint="eastAsia"/>
                <w:b w:val="0"/>
                <w:sz w:val="20"/>
              </w:rPr>
              <w:t>r</w:t>
            </w:r>
          </w:p>
        </w:tc>
        <w:tc>
          <w:tcPr>
            <w:tcW w:w="2930" w:type="dxa"/>
          </w:tcPr>
          <w:p w14:paraId="78D70103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6B4ED59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592E6BCF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AFF94D1" w14:textId="77777777" w:rsidR="007534F4" w:rsidRPr="00633DBC" w:rsidRDefault="00633DBC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EZ Prep Reagent</w:t>
            </w:r>
          </w:p>
        </w:tc>
        <w:tc>
          <w:tcPr>
            <w:tcW w:w="2930" w:type="dxa"/>
          </w:tcPr>
          <w:p w14:paraId="79FCD71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3D54E6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356BE724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64EAD7A9" w14:textId="77777777" w:rsidR="007534F4" w:rsidRPr="00633DBC" w:rsidRDefault="00633DBC" w:rsidP="00633DBC">
            <w:pPr>
              <w:spacing w:line="200" w:lineRule="atLeast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Cell Conditioning 2</w:t>
            </w:r>
          </w:p>
        </w:tc>
        <w:tc>
          <w:tcPr>
            <w:tcW w:w="2930" w:type="dxa"/>
          </w:tcPr>
          <w:p w14:paraId="20606B14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2DF89B55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CA57E07" w14:textId="3E92CCD3" w:rsidR="00EF2342" w:rsidRPr="00980ED9" w:rsidRDefault="00980ED9" w:rsidP="00E4080B">
      <w:pPr>
        <w:pStyle w:val="aa"/>
        <w:numPr>
          <w:ilvl w:val="0"/>
          <w:numId w:val="21"/>
        </w:numPr>
        <w:spacing w:line="200" w:lineRule="atLeast"/>
        <w:ind w:leftChars="0"/>
        <w:rPr>
          <w:sz w:val="28"/>
        </w:rPr>
      </w:pPr>
      <w:r>
        <w:rPr>
          <w:rFonts w:hint="eastAsia"/>
        </w:rPr>
        <w:t>作業流程</w:t>
      </w:r>
      <w:r w:rsidR="00F04694" w:rsidRPr="001518CB">
        <w:rPr>
          <w:rFonts w:cstheme="minorHAnsi" w:hint="eastAsia"/>
        </w:rPr>
        <w:t>：</w:t>
      </w:r>
    </w:p>
    <w:p w14:paraId="1BA69E45" w14:textId="0A654A5C" w:rsidR="00980ED9" w:rsidRPr="00C678F6" w:rsidRDefault="004C3E3D" w:rsidP="00C678F6">
      <w:pPr>
        <w:pStyle w:val="aa"/>
        <w:numPr>
          <w:ilvl w:val="1"/>
          <w:numId w:val="21"/>
        </w:numPr>
        <w:spacing w:line="280" w:lineRule="atLeast"/>
        <w:ind w:leftChars="0"/>
      </w:pPr>
      <w:r w:rsidRPr="00C678F6">
        <w:rPr>
          <w:rFonts w:cstheme="minorHAnsi" w:hint="eastAsia"/>
          <w:sz w:val="22"/>
        </w:rPr>
        <w:t>使用病理號</w:t>
      </w:r>
      <w:r w:rsidRPr="00C678F6">
        <w:rPr>
          <w:rFonts w:cstheme="minorHAnsi"/>
          <w:sz w:val="22"/>
        </w:rPr>
        <w:t>_________________</w:t>
      </w:r>
      <w:proofErr w:type="gramStart"/>
      <w:r w:rsidRPr="00C678F6">
        <w:rPr>
          <w:rFonts w:cstheme="minorHAnsi" w:hint="eastAsia"/>
          <w:sz w:val="22"/>
        </w:rPr>
        <w:t>組織蠟塊</w:t>
      </w:r>
      <w:proofErr w:type="gramEnd"/>
      <w:r w:rsidRPr="00C678F6">
        <w:rPr>
          <w:rFonts w:cstheme="minorHAnsi" w:hint="eastAsia"/>
          <w:sz w:val="22"/>
        </w:rPr>
        <w:t>，切取組織切片</w:t>
      </w:r>
      <w:r w:rsidR="008D7D90" w:rsidRPr="00C678F6">
        <w:rPr>
          <w:rFonts w:cstheme="minorHAnsi" w:hint="eastAsia"/>
          <w:sz w:val="22"/>
        </w:rPr>
        <w:t>，</w:t>
      </w:r>
      <w:proofErr w:type="gramStart"/>
      <w:r w:rsidR="008D7D90" w:rsidRPr="00C678F6">
        <w:rPr>
          <w:rFonts w:cstheme="minorHAnsi" w:hint="eastAsia"/>
          <w:sz w:val="22"/>
        </w:rPr>
        <w:t>採</w:t>
      </w:r>
      <w:proofErr w:type="gramEnd"/>
      <w:r w:rsidR="008D7D90" w:rsidRPr="00C678F6">
        <w:rPr>
          <w:rFonts w:cstheme="minorHAnsi" w:hint="eastAsia"/>
          <w:sz w:val="22"/>
        </w:rPr>
        <w:t>檢時間</w:t>
      </w:r>
      <w:r w:rsidR="008D7D90" w:rsidRPr="00C678F6">
        <w:rPr>
          <w:rFonts w:cstheme="minorHAnsi"/>
          <w:sz w:val="22"/>
        </w:rPr>
        <w:t>____</w:t>
      </w:r>
      <w:r w:rsidR="008D7D90" w:rsidRPr="00C678F6">
        <w:rPr>
          <w:rFonts w:cstheme="minorHAnsi" w:hint="eastAsia"/>
          <w:sz w:val="22"/>
        </w:rPr>
        <w:t>點</w:t>
      </w:r>
      <w:r w:rsidR="008D7D90" w:rsidRPr="00C678F6">
        <w:rPr>
          <w:rFonts w:cstheme="minorHAnsi"/>
          <w:sz w:val="22"/>
        </w:rPr>
        <w:t>____</w:t>
      </w:r>
      <w:r w:rsidR="008D7D90" w:rsidRPr="00C678F6">
        <w:rPr>
          <w:rFonts w:cstheme="minorHAnsi" w:hint="eastAsia"/>
          <w:sz w:val="22"/>
        </w:rPr>
        <w:t>分。</w:t>
      </w:r>
    </w:p>
    <w:p w14:paraId="62126C0B" w14:textId="77777777" w:rsidR="000B34E8" w:rsidRPr="00C678F6" w:rsidRDefault="0098048D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使用電腦執行</w:t>
      </w:r>
      <w:r w:rsidRPr="00C678F6">
        <w:rPr>
          <w:rFonts w:cstheme="minorHAnsi"/>
          <w:sz w:val="22"/>
        </w:rPr>
        <w:t>Ventana</w:t>
      </w:r>
      <w:r w:rsidRPr="00C678F6">
        <w:rPr>
          <w:rFonts w:cstheme="minorHAnsi" w:hint="eastAsia"/>
          <w:sz w:val="22"/>
        </w:rPr>
        <w:t>軟體，列印標籤</w:t>
      </w:r>
      <w:r w:rsidR="00087F5F" w:rsidRPr="00C678F6">
        <w:rPr>
          <w:rFonts w:cstheme="minorHAnsi" w:hint="eastAsia"/>
          <w:sz w:val="22"/>
        </w:rPr>
        <w:t>，並黏貼於</w:t>
      </w:r>
      <w:proofErr w:type="gramStart"/>
      <w:r w:rsidR="00087F5F" w:rsidRPr="00C678F6">
        <w:rPr>
          <w:rFonts w:cstheme="minorHAnsi" w:hint="eastAsia"/>
          <w:sz w:val="22"/>
        </w:rPr>
        <w:t>玻片磨砂處</w:t>
      </w:r>
      <w:proofErr w:type="gramEnd"/>
      <w:r w:rsidR="00087F5F" w:rsidRPr="00C678F6">
        <w:rPr>
          <w:rFonts w:cstheme="minorHAnsi" w:hint="eastAsia"/>
          <w:sz w:val="22"/>
        </w:rPr>
        <w:t>。</w:t>
      </w:r>
    </w:p>
    <w:p w14:paraId="77C7DDED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拉開托盤，將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片放在加熱板上，將托盤推回。</w:t>
      </w:r>
    </w:p>
    <w:p w14:paraId="4999B792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確認試劑架已放上儀器、試劑管的蓋子是打開的，接著輸入上機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片數量。</w:t>
      </w:r>
    </w:p>
    <w:p w14:paraId="29243A3A" w14:textId="70DFC6E6" w:rsidR="00DF4397" w:rsidRPr="00C678F6" w:rsidRDefault="0098048D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點選</w:t>
      </w:r>
      <w:proofErr w:type="spellStart"/>
      <w:r w:rsidRPr="00C678F6">
        <w:rPr>
          <w:rFonts w:cstheme="minorHAnsi"/>
          <w:sz w:val="22"/>
        </w:rPr>
        <w:t>Protocal</w:t>
      </w:r>
      <w:proofErr w:type="spellEnd"/>
      <w:r w:rsidR="00DF4397" w:rsidRPr="00C678F6">
        <w:rPr>
          <w:rFonts w:cstheme="minorHAnsi" w:hint="eastAsia"/>
          <w:sz w:val="22"/>
        </w:rPr>
        <w:t>名稱：</w:t>
      </w:r>
      <w:r w:rsidR="00F640B2" w:rsidRPr="00C678F6">
        <w:rPr>
          <w:rFonts w:cstheme="minorHAnsi" w:hint="eastAsia"/>
          <w:sz w:val="22"/>
        </w:rPr>
        <w:t>□</w:t>
      </w:r>
      <w:r w:rsidR="005B375C" w:rsidRPr="00C678F6">
        <w:rPr>
          <w:rFonts w:cstheme="minorHAnsi"/>
          <w:sz w:val="22"/>
        </w:rPr>
        <w:t>203 : HER2 DISH-24</w:t>
      </w:r>
      <w:r w:rsidR="0067236D" w:rsidRPr="00C678F6">
        <w:rPr>
          <w:rFonts w:cstheme="minorHAnsi" w:hint="eastAsia"/>
          <w:sz w:val="22"/>
        </w:rPr>
        <w:t>；</w:t>
      </w:r>
      <w:r w:rsidR="00EF2342" w:rsidRPr="00C678F6">
        <w:rPr>
          <w:rFonts w:cstheme="minorHAnsi" w:hint="eastAsia"/>
          <w:sz w:val="22"/>
        </w:rPr>
        <w:t>□</w:t>
      </w:r>
      <w:r w:rsidR="00EF2342" w:rsidRPr="00C678F6">
        <w:rPr>
          <w:rFonts w:cstheme="minorHAnsi"/>
          <w:sz w:val="22"/>
        </w:rPr>
        <w:t>95: MP-EBER NEW</w:t>
      </w:r>
      <w:r w:rsidR="00EF2342" w:rsidRPr="00C678F6">
        <w:rPr>
          <w:rFonts w:cstheme="minorHAnsi" w:hint="eastAsia"/>
          <w:sz w:val="22"/>
        </w:rPr>
        <w:t>；</w:t>
      </w:r>
      <w:r w:rsidR="00F640B2" w:rsidRPr="00C678F6">
        <w:rPr>
          <w:rFonts w:cstheme="minorHAnsi" w:hint="eastAsia"/>
          <w:sz w:val="22"/>
        </w:rPr>
        <w:t>□</w:t>
      </w:r>
      <w:r w:rsidR="0023275F" w:rsidRPr="00C678F6">
        <w:rPr>
          <w:rFonts w:cstheme="minorHAnsi" w:hint="eastAsia"/>
          <w:sz w:val="22"/>
        </w:rPr>
        <w:t>其他</w:t>
      </w:r>
      <w:r w:rsidR="0023275F" w:rsidRPr="00C678F6">
        <w:rPr>
          <w:rFonts w:cstheme="minorHAnsi"/>
          <w:sz w:val="22"/>
        </w:rPr>
        <w:t>:___________</w:t>
      </w:r>
    </w:p>
    <w:p w14:paraId="6DDA82E8" w14:textId="77777777" w:rsidR="00122CAA" w:rsidRPr="00C678F6" w:rsidRDefault="00122CAA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確認</w:t>
      </w:r>
      <w:proofErr w:type="spellStart"/>
      <w:r w:rsidRPr="00C678F6">
        <w:rPr>
          <w:rFonts w:cstheme="minorHAnsi"/>
          <w:sz w:val="22"/>
        </w:rPr>
        <w:t>Protocal</w:t>
      </w:r>
      <w:proofErr w:type="spellEnd"/>
      <w:r w:rsidRPr="00C678F6">
        <w:rPr>
          <w:rFonts w:cstheme="minorHAnsi" w:hint="eastAsia"/>
          <w:sz w:val="22"/>
        </w:rPr>
        <w:t>條件無誤後，點選</w:t>
      </w:r>
      <w:r w:rsidRPr="00C678F6">
        <w:rPr>
          <w:rFonts w:cstheme="minorHAnsi"/>
          <w:sz w:val="22"/>
        </w:rPr>
        <w:t>Start</w:t>
      </w:r>
      <w:r w:rsidR="00552CDF" w:rsidRPr="00C678F6">
        <w:rPr>
          <w:rFonts w:cstheme="minorHAnsi"/>
          <w:sz w:val="22"/>
        </w:rPr>
        <w:t xml:space="preserve"> RUN</w:t>
      </w:r>
      <w:r w:rsidR="00552CDF" w:rsidRPr="00C678F6">
        <w:rPr>
          <w:rFonts w:cstheme="minorHAnsi" w:hint="eastAsia"/>
          <w:sz w:val="22"/>
        </w:rPr>
        <w:t>。</w:t>
      </w:r>
    </w:p>
    <w:p w14:paraId="72DCF531" w14:textId="77777777" w:rsidR="00552CDF" w:rsidRPr="00C678F6" w:rsidRDefault="00552CDF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當儀器完成免疫染色作業後，會以</w:t>
      </w:r>
      <w:proofErr w:type="gramStart"/>
      <w:r w:rsidR="001B6E24" w:rsidRPr="00C678F6">
        <w:rPr>
          <w:rFonts w:cstheme="minorHAnsi" w:hint="eastAsia"/>
          <w:sz w:val="22"/>
        </w:rPr>
        <w:t>嗶嗶</w:t>
      </w:r>
      <w:proofErr w:type="gramEnd"/>
      <w:r w:rsidR="001B6E24" w:rsidRPr="00C678F6">
        <w:rPr>
          <w:rFonts w:cstheme="minorHAnsi" w:hint="eastAsia"/>
          <w:sz w:val="22"/>
        </w:rPr>
        <w:t>聲</w:t>
      </w:r>
      <w:r w:rsidRPr="00C678F6">
        <w:rPr>
          <w:rFonts w:cstheme="minorHAnsi" w:hint="eastAsia"/>
          <w:sz w:val="22"/>
        </w:rPr>
        <w:t>提示</w:t>
      </w:r>
      <w:r w:rsidR="001B6E24" w:rsidRPr="00C678F6">
        <w:rPr>
          <w:rFonts w:cstheme="minorHAnsi" w:hint="eastAsia"/>
          <w:sz w:val="22"/>
        </w:rPr>
        <w:t>，</w:t>
      </w:r>
      <w:r w:rsidR="006F64F6" w:rsidRPr="00C678F6">
        <w:rPr>
          <w:rFonts w:cstheme="minorHAnsi" w:hint="eastAsia"/>
          <w:sz w:val="22"/>
        </w:rPr>
        <w:t>請按下</w:t>
      </w:r>
      <w:proofErr w:type="gramStart"/>
      <w:r w:rsidR="006F64F6" w:rsidRPr="00C678F6">
        <w:rPr>
          <w:rFonts w:cstheme="minorHAnsi"/>
          <w:sz w:val="22"/>
        </w:rPr>
        <w:t>”</w:t>
      </w:r>
      <w:proofErr w:type="gramEnd"/>
      <w:r w:rsidR="006F64F6" w:rsidRPr="00C678F6">
        <w:rPr>
          <w:rFonts w:cstheme="minorHAnsi"/>
          <w:sz w:val="22"/>
        </w:rPr>
        <w:t>Sign Off</w:t>
      </w:r>
      <w:proofErr w:type="gramStart"/>
      <w:r w:rsidR="006F64F6" w:rsidRPr="00C678F6">
        <w:rPr>
          <w:rFonts w:cstheme="minorHAnsi"/>
          <w:sz w:val="22"/>
        </w:rPr>
        <w:t>”</w:t>
      </w:r>
      <w:proofErr w:type="gramEnd"/>
      <w:r w:rsidR="006F64F6" w:rsidRPr="00C678F6">
        <w:rPr>
          <w:rFonts w:cstheme="minorHAnsi" w:hint="eastAsia"/>
          <w:sz w:val="22"/>
        </w:rPr>
        <w:t>按鈕，確認程序完成。</w:t>
      </w:r>
    </w:p>
    <w:p w14:paraId="21B73CD5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拉開托盤，取出</w:t>
      </w:r>
      <w:proofErr w:type="gramStart"/>
      <w:r w:rsidR="00DA0C75" w:rsidRPr="00C678F6">
        <w:rPr>
          <w:rFonts w:cstheme="minorHAnsi" w:hint="eastAsia"/>
          <w:sz w:val="22"/>
        </w:rPr>
        <w:t>玻</w:t>
      </w:r>
      <w:proofErr w:type="gramEnd"/>
      <w:r w:rsidR="00DA0C75" w:rsidRPr="00C678F6">
        <w:rPr>
          <w:rFonts w:cstheme="minorHAnsi" w:hint="eastAsia"/>
          <w:sz w:val="22"/>
        </w:rPr>
        <w:t>片依序放入</w:t>
      </w:r>
      <w:proofErr w:type="gramStart"/>
      <w:r w:rsidR="00DA0C75" w:rsidRPr="00C678F6">
        <w:rPr>
          <w:rFonts w:cstheme="minorHAnsi" w:hint="eastAsia"/>
          <w:sz w:val="22"/>
        </w:rPr>
        <w:t>玻</w:t>
      </w:r>
      <w:proofErr w:type="gramEnd"/>
      <w:r w:rsidR="00DA0C75" w:rsidRPr="00C678F6">
        <w:rPr>
          <w:rFonts w:cstheme="minorHAnsi" w:hint="eastAsia"/>
          <w:sz w:val="22"/>
        </w:rPr>
        <w:t>片染色架，將試劑架取下。</w:t>
      </w:r>
    </w:p>
    <w:p w14:paraId="0DA57DBD" w14:textId="77777777" w:rsidR="00DA0C75" w:rsidRPr="00C678F6" w:rsidRDefault="00DA0C75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按下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/>
          <w:sz w:val="22"/>
        </w:rPr>
        <w:t>Clean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 w:hint="eastAsia"/>
          <w:sz w:val="22"/>
        </w:rPr>
        <w:t>按鈕，儀器將自動清潔</w:t>
      </w:r>
      <w:r w:rsidRPr="00C678F6">
        <w:rPr>
          <w:rFonts w:cstheme="minorHAnsi"/>
          <w:sz w:val="22"/>
        </w:rPr>
        <w:t>15</w:t>
      </w:r>
      <w:r w:rsidR="00BA5463" w:rsidRPr="00C678F6">
        <w:rPr>
          <w:rFonts w:cstheme="minorHAnsi" w:hint="eastAsia"/>
          <w:sz w:val="22"/>
        </w:rPr>
        <w:t>分鐘左右，完成後</w:t>
      </w:r>
      <w:r w:rsidRPr="00C678F6">
        <w:rPr>
          <w:rFonts w:cstheme="minorHAnsi" w:hint="eastAsia"/>
          <w:sz w:val="22"/>
        </w:rPr>
        <w:t>點選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/>
          <w:sz w:val="22"/>
        </w:rPr>
        <w:t>Sign Off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 w:hint="eastAsia"/>
          <w:sz w:val="22"/>
        </w:rPr>
        <w:t>，確認程序完成。</w:t>
      </w:r>
    </w:p>
    <w:p w14:paraId="20D584A4" w14:textId="77777777" w:rsidR="004921E6" w:rsidRPr="00C678F6" w:rsidRDefault="004921E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準備一個盛水容器，倒入少許中性清潔劑，加入自來水</w:t>
      </w:r>
      <w:proofErr w:type="gramStart"/>
      <w:r w:rsidRPr="00C678F6">
        <w:rPr>
          <w:rFonts w:cstheme="minorHAnsi" w:hint="eastAsia"/>
          <w:sz w:val="22"/>
        </w:rPr>
        <w:t>到液面</w:t>
      </w:r>
      <w:proofErr w:type="gramEnd"/>
      <w:r w:rsidRPr="00C678F6">
        <w:rPr>
          <w:rFonts w:cstheme="minorHAnsi" w:hint="eastAsia"/>
          <w:sz w:val="22"/>
        </w:rPr>
        <w:t>高度可使</w:t>
      </w:r>
      <w:proofErr w:type="gramStart"/>
      <w:r w:rsidRPr="00C678F6">
        <w:rPr>
          <w:rFonts w:cstheme="minorHAnsi" w:hint="eastAsia"/>
          <w:sz w:val="22"/>
        </w:rPr>
        <w:t>玻片架</w:t>
      </w:r>
      <w:proofErr w:type="gramEnd"/>
      <w:r w:rsidRPr="00C678F6">
        <w:rPr>
          <w:rFonts w:cstheme="minorHAnsi" w:hint="eastAsia"/>
          <w:sz w:val="22"/>
        </w:rPr>
        <w:t>沒入水中，將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片浸泡</w:t>
      </w:r>
      <w:r w:rsidRPr="00C678F6">
        <w:rPr>
          <w:rFonts w:cstheme="minorHAnsi"/>
          <w:sz w:val="22"/>
        </w:rPr>
        <w:t>3-5</w:t>
      </w:r>
      <w:r w:rsidRPr="00C678F6">
        <w:rPr>
          <w:rFonts w:cstheme="minorHAnsi" w:hint="eastAsia"/>
          <w:sz w:val="22"/>
        </w:rPr>
        <w:t>分鐘後把水倒掉，把容器連同</w:t>
      </w:r>
      <w:proofErr w:type="gramStart"/>
      <w:r w:rsidRPr="00C678F6">
        <w:rPr>
          <w:rFonts w:cstheme="minorHAnsi" w:hint="eastAsia"/>
          <w:sz w:val="22"/>
        </w:rPr>
        <w:t>玻片至於</w:t>
      </w:r>
      <w:proofErr w:type="gramEnd"/>
      <w:r w:rsidRPr="00C678F6">
        <w:rPr>
          <w:rFonts w:cstheme="minorHAnsi" w:hint="eastAsia"/>
          <w:sz w:val="22"/>
        </w:rPr>
        <w:t>水龍頭下水洗</w:t>
      </w:r>
      <w:r w:rsidRPr="00C678F6">
        <w:rPr>
          <w:rFonts w:cstheme="minorHAnsi"/>
          <w:sz w:val="22"/>
        </w:rPr>
        <w:t>2-3</w:t>
      </w:r>
      <w:r w:rsidRPr="00C678F6">
        <w:rPr>
          <w:rFonts w:cstheme="minorHAnsi" w:hint="eastAsia"/>
          <w:sz w:val="22"/>
        </w:rPr>
        <w:t>分鐘。</w:t>
      </w:r>
    </w:p>
    <w:p w14:paraId="3A4E5E45" w14:textId="77777777" w:rsidR="00FA3B15" w:rsidRPr="00C678F6" w:rsidRDefault="00FA3B15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將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</w:t>
      </w:r>
      <w:proofErr w:type="gramStart"/>
      <w:r w:rsidRPr="00C678F6">
        <w:rPr>
          <w:rFonts w:cstheme="minorHAnsi" w:hint="eastAsia"/>
          <w:sz w:val="22"/>
        </w:rPr>
        <w:t>放至於</w:t>
      </w:r>
      <w:proofErr w:type="gramEnd"/>
      <w:r w:rsidRPr="00C678F6">
        <w:rPr>
          <w:rFonts w:cstheme="minorHAnsi" w:hint="eastAsia"/>
          <w:sz w:val="22"/>
        </w:rPr>
        <w:t>烘箱中將水分烘乾後，再依照「</w:t>
      </w:r>
      <w:r w:rsidRPr="00C678F6">
        <w:rPr>
          <w:rFonts w:cstheme="minorHAnsi"/>
          <w:sz w:val="22"/>
        </w:rPr>
        <w:t xml:space="preserve">SAKURA Tissue-Tek </w:t>
      </w:r>
      <w:proofErr w:type="spellStart"/>
      <w:r w:rsidRPr="00C678F6">
        <w:rPr>
          <w:rFonts w:cstheme="minorHAnsi"/>
          <w:sz w:val="22"/>
        </w:rPr>
        <w:t>Glas</w:t>
      </w:r>
      <w:proofErr w:type="spellEnd"/>
      <w:r w:rsidRPr="00C678F6">
        <w:rPr>
          <w:rFonts w:cstheme="minorHAnsi" w:hint="eastAsia"/>
          <w:sz w:val="22"/>
        </w:rPr>
        <w:t>作業標準書</w:t>
      </w:r>
      <w:r w:rsidRPr="00C678F6">
        <w:rPr>
          <w:rFonts w:cstheme="minorHAnsi"/>
          <w:sz w:val="22"/>
        </w:rPr>
        <w:t>FA01-019</w:t>
      </w:r>
      <w:r w:rsidRPr="00C678F6">
        <w:rPr>
          <w:rFonts w:cstheme="minorHAnsi" w:hint="eastAsia"/>
          <w:sz w:val="22"/>
        </w:rPr>
        <w:t>」</w:t>
      </w:r>
      <w:proofErr w:type="gramStart"/>
      <w:r w:rsidRPr="00C678F6">
        <w:rPr>
          <w:rFonts w:cstheme="minorHAnsi" w:hint="eastAsia"/>
          <w:sz w:val="22"/>
        </w:rPr>
        <w:t>進行封片</w:t>
      </w:r>
      <w:proofErr w:type="gramEnd"/>
      <w:r w:rsidRPr="00C678F6">
        <w:rPr>
          <w:rFonts w:cstheme="minorHAnsi" w:hint="eastAsia"/>
          <w:sz w:val="22"/>
        </w:rPr>
        <w:t>。</w:t>
      </w:r>
    </w:p>
    <w:p w14:paraId="6B835CF9" w14:textId="77777777" w:rsidR="00BA5463" w:rsidRPr="00C678F6" w:rsidRDefault="00B91FF2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</w:rPr>
      </w:pPr>
      <w:proofErr w:type="gramStart"/>
      <w:r w:rsidRPr="00C678F6">
        <w:rPr>
          <w:rFonts w:cstheme="minorHAnsi" w:hint="eastAsia"/>
          <w:sz w:val="22"/>
        </w:rPr>
        <w:t>將封片後</w:t>
      </w:r>
      <w:proofErr w:type="gramEnd"/>
      <w:r w:rsidRPr="00C678F6">
        <w:rPr>
          <w:rFonts w:cstheme="minorHAnsi" w:hint="eastAsia"/>
          <w:sz w:val="22"/>
        </w:rPr>
        <w:t>的切</w:t>
      </w:r>
      <w:r w:rsidR="00BA5463" w:rsidRPr="00C678F6">
        <w:rPr>
          <w:rFonts w:cstheme="minorHAnsi" w:hint="eastAsia"/>
          <w:sz w:val="22"/>
        </w:rPr>
        <w:t>片連同「分子病理檢驗結果紀錄表</w:t>
      </w:r>
      <w:r w:rsidR="00BA5463" w:rsidRPr="00C678F6">
        <w:rPr>
          <w:rFonts w:cstheme="minorHAnsi"/>
          <w:sz w:val="22"/>
        </w:rPr>
        <w:t xml:space="preserve"> 1-SA03-001</w:t>
      </w:r>
      <w:r w:rsidR="00BA5463" w:rsidRPr="00C678F6">
        <w:rPr>
          <w:rFonts w:cstheme="minorHAnsi" w:hint="eastAsia"/>
          <w:sz w:val="22"/>
        </w:rPr>
        <w:t>」、「</w:t>
      </w:r>
      <w:proofErr w:type="spellStart"/>
      <w:r w:rsidR="00BA5463" w:rsidRPr="00C678F6">
        <w:rPr>
          <w:rFonts w:cstheme="minorHAnsi"/>
          <w:sz w:val="22"/>
        </w:rPr>
        <w:t>BenchMark</w:t>
      </w:r>
      <w:proofErr w:type="spellEnd"/>
      <w:r w:rsidR="00BA5463" w:rsidRPr="00C678F6">
        <w:rPr>
          <w:rFonts w:cstheme="minorHAnsi"/>
          <w:sz w:val="22"/>
        </w:rPr>
        <w:t xml:space="preserve"> XT </w:t>
      </w:r>
      <w:r w:rsidR="00BA5463" w:rsidRPr="00C678F6">
        <w:rPr>
          <w:rFonts w:cstheme="minorHAnsi" w:hint="eastAsia"/>
          <w:sz w:val="22"/>
        </w:rPr>
        <w:t>免疫染色作業紀錄表</w:t>
      </w:r>
      <w:r w:rsidR="00BA5463" w:rsidRPr="00C678F6">
        <w:rPr>
          <w:rFonts w:cstheme="minorHAnsi"/>
          <w:sz w:val="22"/>
        </w:rPr>
        <w:t>2-FA01017-002</w:t>
      </w:r>
      <w:r w:rsidR="00BA5463" w:rsidRPr="00C678F6">
        <w:rPr>
          <w:rFonts w:cstheme="minorHAnsi" w:hint="eastAsia"/>
          <w:sz w:val="22"/>
        </w:rPr>
        <w:t>」交由臨床病理醫師進行判讀。</w:t>
      </w:r>
    </w:p>
    <w:p w14:paraId="2992A97B" w14:textId="77777777" w:rsidR="008A0661" w:rsidRPr="008A0661" w:rsidRDefault="008A0661" w:rsidP="00A74D7B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sz w:val="28"/>
        </w:rPr>
      </w:pPr>
      <w:r>
        <w:rPr>
          <w:rFonts w:cstheme="minorHAnsi" w:hint="eastAsia"/>
        </w:rPr>
        <w:t>QC</w:t>
      </w:r>
      <w:r>
        <w:rPr>
          <w:rFonts w:cstheme="minorHAnsi" w:hint="eastAsia"/>
        </w:rPr>
        <w:t>結果判讀</w:t>
      </w:r>
      <w:proofErr w:type="gramStart"/>
      <w:r w:rsidR="0092158B">
        <w:rPr>
          <w:rFonts w:asciiTheme="minorEastAsia" w:hAnsiTheme="minorEastAsia" w:cstheme="minorHAnsi" w:hint="eastAsia"/>
        </w:rPr>
        <w:t>﹕</w:t>
      </w:r>
      <w:proofErr w:type="gramEnd"/>
      <w:r w:rsidR="0092158B">
        <w:rPr>
          <w:rFonts w:asciiTheme="minorEastAsia" w:hAnsiTheme="minorEastAsia" w:cstheme="minorHAnsi" w:hint="eastAsia"/>
        </w:rPr>
        <w:t>□符合預期</w:t>
      </w:r>
      <w:r>
        <w:rPr>
          <w:rFonts w:asciiTheme="minorEastAsia" w:hAnsiTheme="minorEastAsia" w:cstheme="minorHAnsi" w:hint="eastAsia"/>
        </w:rPr>
        <w:t>結果</w:t>
      </w:r>
      <w:r w:rsidR="0092158B">
        <w:rPr>
          <w:rFonts w:asciiTheme="minorEastAsia" w:hAnsiTheme="minorEastAsia" w:cstheme="minorHAnsi" w:hint="eastAsia"/>
        </w:rPr>
        <w:t xml:space="preserve"> □不符合預期結果</w:t>
      </w:r>
      <w:r w:rsidR="00CA08F6">
        <w:rPr>
          <w:rFonts w:asciiTheme="minorEastAsia" w:hAnsiTheme="minorEastAsia" w:cstheme="minorHAnsi" w:hint="eastAsia"/>
        </w:rPr>
        <w:t>，______________________________。</w:t>
      </w:r>
    </w:p>
    <w:p w14:paraId="7A7C923F" w14:textId="77777777" w:rsidR="0092158B" w:rsidRDefault="0092158B" w:rsidP="00C678F6">
      <w:pPr>
        <w:pStyle w:val="aa"/>
        <w:spacing w:line="200" w:lineRule="atLeast"/>
        <w:ind w:leftChars="0" w:left="425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lastRenderedPageBreak/>
        <w:t>病理醫師</w:t>
      </w:r>
      <w:r w:rsidR="008A0661">
        <w:rPr>
          <w:rFonts w:asciiTheme="minorEastAsia" w:hAnsiTheme="minorEastAsia" w:cstheme="minorHAnsi" w:hint="eastAsia"/>
        </w:rPr>
        <w:t>/日期</w:t>
      </w:r>
      <w:r w:rsidR="00B91FF2">
        <w:rPr>
          <w:rFonts w:asciiTheme="minorEastAsia" w:hAnsiTheme="minorEastAsia" w:cstheme="minorHAnsi" w:hint="eastAsia"/>
        </w:rPr>
        <w:t>:</w:t>
      </w:r>
      <w:r w:rsidR="00614E41">
        <w:rPr>
          <w:rFonts w:asciiTheme="minorEastAsia" w:hAnsiTheme="minorEastAsia" w:cstheme="minorHAnsi" w:hint="eastAsia"/>
        </w:rPr>
        <w:t>______________</w:t>
      </w:r>
    </w:p>
    <w:p w14:paraId="18036E6E" w14:textId="77777777" w:rsidR="00217B80" w:rsidRDefault="00217B80" w:rsidP="00A73D47">
      <w:pPr>
        <w:pStyle w:val="aa"/>
        <w:spacing w:beforeLines="50" w:before="180" w:line="200" w:lineRule="atLeast"/>
        <w:ind w:leftChars="0" w:left="425"/>
        <w:rPr>
          <w:rFonts w:cstheme="minorHAnsi"/>
          <w:sz w:val="28"/>
        </w:rPr>
      </w:pPr>
    </w:p>
    <w:p w14:paraId="56B02908" w14:textId="43371271" w:rsidR="00217B80" w:rsidRDefault="00217B80" w:rsidP="00217B80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 </w:t>
      </w:r>
      <w:r>
        <w:rPr>
          <w:rFonts w:hint="eastAsia"/>
          <w:sz w:val="28"/>
        </w:rPr>
        <w:t>IS</w:t>
      </w:r>
      <w:r>
        <w:rPr>
          <w:sz w:val="28"/>
        </w:rPr>
        <w:t>H</w:t>
      </w:r>
      <w:r>
        <w:rPr>
          <w:rFonts w:hint="eastAsia"/>
          <w:sz w:val="28"/>
        </w:rPr>
        <w:t>作業紀錄表</w:t>
      </w:r>
    </w:p>
    <w:tbl>
      <w:tblPr>
        <w:tblStyle w:val="a9"/>
        <w:tblW w:w="10203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84"/>
      </w:tblGrid>
      <w:tr w:rsidR="00217B80" w14:paraId="0CE13BFB" w14:textId="77777777" w:rsidTr="00074E5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230527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97C90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7C8085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5B50D8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396933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5B79A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</w:tr>
    </w:tbl>
    <w:p w14:paraId="37C6C607" w14:textId="510AC088" w:rsidR="00217B80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</w:rPr>
      </w:pPr>
      <w:r w:rsidRPr="00EA121E">
        <w:rPr>
          <w:rFonts w:cstheme="minorHAnsi"/>
        </w:rPr>
        <w:t>HER-2</w:t>
      </w:r>
      <w:r w:rsidR="00217B80" w:rsidRPr="00217B80">
        <w:rPr>
          <w:rFonts w:cstheme="minorHAnsi" w:hint="eastAsia"/>
        </w:rPr>
        <w:t>計數結果：</w:t>
      </w:r>
    </w:p>
    <w:tbl>
      <w:tblPr>
        <w:tblStyle w:val="6"/>
        <w:tblW w:w="10251" w:type="dxa"/>
        <w:jc w:val="center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5"/>
        <w:gridCol w:w="854"/>
        <w:gridCol w:w="854"/>
        <w:gridCol w:w="854"/>
        <w:gridCol w:w="855"/>
        <w:gridCol w:w="854"/>
        <w:gridCol w:w="854"/>
        <w:gridCol w:w="854"/>
        <w:gridCol w:w="855"/>
      </w:tblGrid>
      <w:tr w:rsidR="003848B9" w14:paraId="1F0E1678" w14:textId="77777777" w:rsidTr="0038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FA7DD12" w14:textId="77777777" w:rsidR="00217B80" w:rsidRPr="00217B80" w:rsidRDefault="00217B80" w:rsidP="00217B80">
            <w:pPr>
              <w:spacing w:line="320" w:lineRule="exact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45D8F646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2F6CA323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5" w:type="dxa"/>
          </w:tcPr>
          <w:p w14:paraId="75BB4908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2CEDB783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36A5DCF4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4" w:type="dxa"/>
          </w:tcPr>
          <w:p w14:paraId="141A579B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5" w:type="dxa"/>
          </w:tcPr>
          <w:p w14:paraId="519F9C6A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734076CE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4" w:type="dxa"/>
          </w:tcPr>
          <w:p w14:paraId="0B1AB70C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1AED04BA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5" w:type="dxa"/>
          </w:tcPr>
          <w:p w14:paraId="11DB2459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</w:tr>
      <w:tr w:rsidR="003848B9" w14:paraId="39C211CB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7A80AC8B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1</w:t>
            </w:r>
          </w:p>
        </w:tc>
        <w:tc>
          <w:tcPr>
            <w:tcW w:w="854" w:type="dxa"/>
            <w:vAlign w:val="center"/>
          </w:tcPr>
          <w:p w14:paraId="35683E1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B23D4D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8A95B6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854" w:type="dxa"/>
            <w:vAlign w:val="center"/>
          </w:tcPr>
          <w:p w14:paraId="04245E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257A24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6F8F91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855" w:type="dxa"/>
            <w:vAlign w:val="center"/>
          </w:tcPr>
          <w:p w14:paraId="487816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20D0A2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94A7A0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1</w:t>
            </w:r>
          </w:p>
        </w:tc>
        <w:tc>
          <w:tcPr>
            <w:tcW w:w="854" w:type="dxa"/>
            <w:vAlign w:val="center"/>
          </w:tcPr>
          <w:p w14:paraId="0938BA9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605BB88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35EC0659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53165EC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2</w:t>
            </w:r>
          </w:p>
        </w:tc>
        <w:tc>
          <w:tcPr>
            <w:tcW w:w="854" w:type="dxa"/>
            <w:vAlign w:val="center"/>
          </w:tcPr>
          <w:p w14:paraId="331FEC0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AAE5B1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3DEAB64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854" w:type="dxa"/>
            <w:vAlign w:val="center"/>
          </w:tcPr>
          <w:p w14:paraId="705F07C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8BB06B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9FC3ED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855" w:type="dxa"/>
            <w:vAlign w:val="center"/>
          </w:tcPr>
          <w:p w14:paraId="2D04959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3EB1AD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D70ABC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854" w:type="dxa"/>
            <w:vAlign w:val="center"/>
          </w:tcPr>
          <w:p w14:paraId="367AC1B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E65795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3BBA1290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ABC49B7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3</w:t>
            </w:r>
          </w:p>
        </w:tc>
        <w:tc>
          <w:tcPr>
            <w:tcW w:w="854" w:type="dxa"/>
            <w:vAlign w:val="center"/>
          </w:tcPr>
          <w:p w14:paraId="6464D2F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AFE0D4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4F4FEB1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854" w:type="dxa"/>
            <w:vAlign w:val="center"/>
          </w:tcPr>
          <w:p w14:paraId="47FB38E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BC21A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077106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3</w:t>
            </w:r>
          </w:p>
        </w:tc>
        <w:tc>
          <w:tcPr>
            <w:tcW w:w="855" w:type="dxa"/>
            <w:vAlign w:val="center"/>
          </w:tcPr>
          <w:p w14:paraId="62BC130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4320F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F81625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3</w:t>
            </w:r>
          </w:p>
        </w:tc>
        <w:tc>
          <w:tcPr>
            <w:tcW w:w="854" w:type="dxa"/>
            <w:vAlign w:val="center"/>
          </w:tcPr>
          <w:p w14:paraId="51A7C43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C1EFC1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63BEDE63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C670317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4</w:t>
            </w:r>
          </w:p>
        </w:tc>
        <w:tc>
          <w:tcPr>
            <w:tcW w:w="854" w:type="dxa"/>
            <w:vAlign w:val="center"/>
          </w:tcPr>
          <w:p w14:paraId="46EE6EF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423928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3B949F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54" w:type="dxa"/>
            <w:vAlign w:val="center"/>
          </w:tcPr>
          <w:p w14:paraId="16576B6A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2C07D7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D998A9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4</w:t>
            </w:r>
          </w:p>
        </w:tc>
        <w:tc>
          <w:tcPr>
            <w:tcW w:w="855" w:type="dxa"/>
            <w:vAlign w:val="center"/>
          </w:tcPr>
          <w:p w14:paraId="2667306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FB7CB6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904452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4</w:t>
            </w:r>
          </w:p>
        </w:tc>
        <w:tc>
          <w:tcPr>
            <w:tcW w:w="854" w:type="dxa"/>
            <w:vAlign w:val="center"/>
          </w:tcPr>
          <w:p w14:paraId="23DCDAB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6AC0064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5605A36F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2C666611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5</w:t>
            </w:r>
          </w:p>
        </w:tc>
        <w:tc>
          <w:tcPr>
            <w:tcW w:w="854" w:type="dxa"/>
            <w:vAlign w:val="center"/>
          </w:tcPr>
          <w:p w14:paraId="6F66557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3E8C3E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53AFD4C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854" w:type="dxa"/>
            <w:vAlign w:val="center"/>
          </w:tcPr>
          <w:p w14:paraId="1B828CB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A5C373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EBE4B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855" w:type="dxa"/>
            <w:vAlign w:val="center"/>
          </w:tcPr>
          <w:p w14:paraId="255B0C5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0F5DAE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2DC5D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5</w:t>
            </w:r>
          </w:p>
        </w:tc>
        <w:tc>
          <w:tcPr>
            <w:tcW w:w="854" w:type="dxa"/>
            <w:vAlign w:val="center"/>
          </w:tcPr>
          <w:p w14:paraId="3B04D28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430C9D9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1EDECF48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15BB869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6</w:t>
            </w:r>
          </w:p>
        </w:tc>
        <w:tc>
          <w:tcPr>
            <w:tcW w:w="854" w:type="dxa"/>
            <w:vAlign w:val="center"/>
          </w:tcPr>
          <w:p w14:paraId="26BE5AE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FB12F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B6C799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854" w:type="dxa"/>
            <w:vAlign w:val="center"/>
          </w:tcPr>
          <w:p w14:paraId="0B825DF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35BB62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067E5D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855" w:type="dxa"/>
            <w:vAlign w:val="center"/>
          </w:tcPr>
          <w:p w14:paraId="7CE828C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170B6A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C1B06A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6</w:t>
            </w:r>
          </w:p>
        </w:tc>
        <w:tc>
          <w:tcPr>
            <w:tcW w:w="854" w:type="dxa"/>
            <w:vAlign w:val="center"/>
          </w:tcPr>
          <w:p w14:paraId="03DABECA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9D5EC7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3173904D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4C2BC78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7</w:t>
            </w:r>
          </w:p>
        </w:tc>
        <w:tc>
          <w:tcPr>
            <w:tcW w:w="854" w:type="dxa"/>
            <w:vAlign w:val="center"/>
          </w:tcPr>
          <w:p w14:paraId="1DC5341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16C30C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E98BEC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854" w:type="dxa"/>
            <w:vAlign w:val="center"/>
          </w:tcPr>
          <w:p w14:paraId="64DC9D4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E89BE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552807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7</w:t>
            </w:r>
          </w:p>
        </w:tc>
        <w:tc>
          <w:tcPr>
            <w:tcW w:w="855" w:type="dxa"/>
            <w:vAlign w:val="center"/>
          </w:tcPr>
          <w:p w14:paraId="4917629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12F3E3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C7360C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7</w:t>
            </w:r>
          </w:p>
        </w:tc>
        <w:tc>
          <w:tcPr>
            <w:tcW w:w="854" w:type="dxa"/>
            <w:vAlign w:val="center"/>
          </w:tcPr>
          <w:p w14:paraId="6154C27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BB4C84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69B657BC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973AB45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8</w:t>
            </w:r>
          </w:p>
        </w:tc>
        <w:tc>
          <w:tcPr>
            <w:tcW w:w="854" w:type="dxa"/>
            <w:vAlign w:val="center"/>
          </w:tcPr>
          <w:p w14:paraId="257E52F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A4223A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565E878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854" w:type="dxa"/>
            <w:vAlign w:val="center"/>
          </w:tcPr>
          <w:p w14:paraId="0382E39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F6220F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297D9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8</w:t>
            </w:r>
          </w:p>
        </w:tc>
        <w:tc>
          <w:tcPr>
            <w:tcW w:w="855" w:type="dxa"/>
            <w:vAlign w:val="center"/>
          </w:tcPr>
          <w:p w14:paraId="1688BCA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6B9B40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D3C2F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8</w:t>
            </w:r>
          </w:p>
        </w:tc>
        <w:tc>
          <w:tcPr>
            <w:tcW w:w="854" w:type="dxa"/>
            <w:vAlign w:val="center"/>
          </w:tcPr>
          <w:p w14:paraId="3904D10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8D4E08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19ACF867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1350A616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9</w:t>
            </w:r>
          </w:p>
        </w:tc>
        <w:tc>
          <w:tcPr>
            <w:tcW w:w="854" w:type="dxa"/>
            <w:vAlign w:val="center"/>
          </w:tcPr>
          <w:p w14:paraId="180044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D5E352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22966A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9</w:t>
            </w:r>
          </w:p>
        </w:tc>
        <w:tc>
          <w:tcPr>
            <w:tcW w:w="854" w:type="dxa"/>
            <w:vAlign w:val="center"/>
          </w:tcPr>
          <w:p w14:paraId="095477A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87E163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827D5D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9</w:t>
            </w:r>
          </w:p>
        </w:tc>
        <w:tc>
          <w:tcPr>
            <w:tcW w:w="855" w:type="dxa"/>
            <w:vAlign w:val="center"/>
          </w:tcPr>
          <w:p w14:paraId="5B43E38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67C114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0B0825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9</w:t>
            </w:r>
          </w:p>
        </w:tc>
        <w:tc>
          <w:tcPr>
            <w:tcW w:w="854" w:type="dxa"/>
            <w:vAlign w:val="center"/>
          </w:tcPr>
          <w:p w14:paraId="3E8586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379FB5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06463D03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1BC24430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1</w:t>
            </w:r>
            <w:r w:rsidRPr="003848B9">
              <w:rPr>
                <w:rFonts w:cstheme="minorHAnsi"/>
                <w:b w:val="0"/>
              </w:rPr>
              <w:t>0</w:t>
            </w:r>
          </w:p>
        </w:tc>
        <w:tc>
          <w:tcPr>
            <w:tcW w:w="854" w:type="dxa"/>
            <w:vAlign w:val="center"/>
          </w:tcPr>
          <w:p w14:paraId="06BEA4D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AC6261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EB1233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854" w:type="dxa"/>
            <w:vAlign w:val="center"/>
          </w:tcPr>
          <w:p w14:paraId="6CA0D86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19B0F7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4ADCBB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0</w:t>
            </w:r>
          </w:p>
        </w:tc>
        <w:tc>
          <w:tcPr>
            <w:tcW w:w="855" w:type="dxa"/>
            <w:vAlign w:val="center"/>
          </w:tcPr>
          <w:p w14:paraId="7A6CB97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814EF5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62EAB0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0</w:t>
            </w:r>
          </w:p>
        </w:tc>
        <w:tc>
          <w:tcPr>
            <w:tcW w:w="854" w:type="dxa"/>
            <w:vAlign w:val="center"/>
          </w:tcPr>
          <w:p w14:paraId="176518B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C73170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F9F3FAE" w14:textId="77777777" w:rsidR="00F42711" w:rsidRDefault="00217B80" w:rsidP="003848B9">
      <w:pPr>
        <w:spacing w:beforeLines="50" w:before="180" w:line="320" w:lineRule="exact"/>
      </w:pPr>
      <w:r>
        <w:rPr>
          <w:rFonts w:hint="eastAsia"/>
        </w:rPr>
        <w:t>Her2</w:t>
      </w:r>
      <w:r>
        <w:t xml:space="preserve"> </w:t>
      </w:r>
      <w:r>
        <w:rPr>
          <w:rFonts w:hint="eastAsia"/>
        </w:rPr>
        <w:t>/</w:t>
      </w:r>
      <w:r>
        <w:t xml:space="preserve"> CEP17 </w:t>
      </w:r>
      <w:proofErr w:type="gramStart"/>
      <w:r w:rsidR="00F42711">
        <w:t>ratio :</w:t>
      </w:r>
      <w:proofErr w:type="gramEnd"/>
      <w:r w:rsidR="00F42711">
        <w:t xml:space="preserve"> </w:t>
      </w:r>
      <w:r>
        <w:t>______</w:t>
      </w:r>
      <w:r w:rsidR="003848B9">
        <w:t xml:space="preserve">   </w:t>
      </w:r>
      <w:r w:rsidR="00F42711" w:rsidRPr="003848B9">
        <w:rPr>
          <w:rFonts w:cstheme="minorHAnsi"/>
        </w:rPr>
        <w:t xml:space="preserve">Amplification </w:t>
      </w:r>
      <w:r w:rsidR="00F42711">
        <w:t>: ______</w:t>
      </w:r>
      <w:r w:rsidR="003848B9">
        <w:t xml:space="preserve">     </w:t>
      </w:r>
      <w:r w:rsidR="00F42711" w:rsidRPr="003848B9">
        <w:rPr>
          <w:rFonts w:cstheme="minorHAnsi"/>
        </w:rPr>
        <w:t xml:space="preserve">Not </w:t>
      </w:r>
      <w:proofErr w:type="spellStart"/>
      <w:r w:rsidR="00F42711" w:rsidRPr="003848B9">
        <w:rPr>
          <w:rFonts w:cstheme="minorHAnsi"/>
        </w:rPr>
        <w:t>ampilfied</w:t>
      </w:r>
      <w:proofErr w:type="spellEnd"/>
      <w:r w:rsidR="00F42711" w:rsidRPr="003848B9">
        <w:rPr>
          <w:rFonts w:cstheme="minorHAnsi"/>
        </w:rPr>
        <w:t xml:space="preserve"> </w:t>
      </w:r>
      <w:r w:rsidR="00F42711">
        <w:t>: ______</w:t>
      </w:r>
    </w:p>
    <w:p w14:paraId="24890823" w14:textId="3FD75E3A" w:rsidR="00EF2342" w:rsidRPr="00C678F6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szCs w:val="24"/>
        </w:rPr>
      </w:pPr>
      <w:r w:rsidRPr="00C678F6">
        <w:rPr>
          <w:rFonts w:cstheme="minorHAnsi"/>
          <w:szCs w:val="24"/>
        </w:rPr>
        <w:t>EBER</w:t>
      </w:r>
      <w:r w:rsidRPr="00C678F6">
        <w:rPr>
          <w:rFonts w:cstheme="minorHAnsi" w:hint="eastAsia"/>
          <w:szCs w:val="24"/>
        </w:rPr>
        <w:t>結果判讀：</w:t>
      </w:r>
      <w:r w:rsidRPr="00C678F6">
        <w:rPr>
          <w:rFonts w:asciiTheme="minorEastAsia" w:hAnsiTheme="minorEastAsia" w:cstheme="minorHAnsi" w:hint="eastAsia"/>
          <w:szCs w:val="24"/>
        </w:rPr>
        <w:t>□</w:t>
      </w:r>
      <w:r w:rsidRPr="00C678F6">
        <w:rPr>
          <w:rFonts w:cstheme="minorHAnsi"/>
          <w:szCs w:val="24"/>
        </w:rPr>
        <w:t>Positive</w:t>
      </w:r>
      <w:r w:rsidRPr="00C678F6">
        <w:rPr>
          <w:rFonts w:cstheme="minorHAnsi" w:hint="eastAsia"/>
          <w:szCs w:val="24"/>
        </w:rPr>
        <w:t>：</w:t>
      </w:r>
      <w:r w:rsidRPr="00C678F6">
        <w:rPr>
          <w:rFonts w:cstheme="minorHAnsi"/>
          <w:szCs w:val="24"/>
        </w:rPr>
        <w:t>Presence evidence of EBV infection</w:t>
      </w:r>
      <w:r w:rsidRPr="00C678F6">
        <w:rPr>
          <w:rFonts w:cstheme="minorHAnsi" w:hint="eastAsia"/>
          <w:szCs w:val="24"/>
        </w:rPr>
        <w:t>。</w:t>
      </w:r>
      <w:r w:rsidRPr="00C678F6">
        <w:rPr>
          <w:rFonts w:asciiTheme="minorEastAsia" w:hAnsiTheme="minorEastAsia" w:cstheme="minorHAnsi" w:hint="eastAsia"/>
          <w:szCs w:val="24"/>
        </w:rPr>
        <w:t>□</w:t>
      </w:r>
      <w:r w:rsidRPr="00C678F6">
        <w:rPr>
          <w:rFonts w:cstheme="minorHAnsi"/>
          <w:szCs w:val="24"/>
        </w:rPr>
        <w:t>Negative</w:t>
      </w:r>
      <w:r w:rsidRPr="00C678F6">
        <w:rPr>
          <w:rFonts w:cstheme="minorHAnsi" w:hint="eastAsia"/>
          <w:szCs w:val="24"/>
        </w:rPr>
        <w:t>：</w:t>
      </w:r>
      <w:r w:rsidRPr="00C678F6">
        <w:rPr>
          <w:rFonts w:cstheme="minorHAnsi"/>
          <w:szCs w:val="24"/>
        </w:rPr>
        <w:t>Absent of EBV infection</w:t>
      </w:r>
      <w:r w:rsidRPr="00C678F6">
        <w:rPr>
          <w:rFonts w:cstheme="minorHAnsi" w:hint="eastAsia"/>
          <w:szCs w:val="24"/>
        </w:rPr>
        <w:t>。</w:t>
      </w:r>
    </w:p>
    <w:p w14:paraId="47DE8AB7" w14:textId="20D56B7A" w:rsidR="00EF2342" w:rsidRPr="00C678F6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b/>
          <w:szCs w:val="24"/>
          <w:u w:val="single"/>
        </w:rPr>
      </w:pPr>
      <w:r w:rsidRPr="00C678F6">
        <w:rPr>
          <w:rFonts w:cstheme="minorHAnsi" w:hint="eastAsia"/>
          <w:szCs w:val="24"/>
        </w:rPr>
        <w:t>其他：</w:t>
      </w:r>
      <w:r w:rsidRPr="00C678F6">
        <w:rPr>
          <w:rFonts w:cstheme="minorHAnsi"/>
          <w:szCs w:val="24"/>
        </w:rPr>
        <w:t>__________________________________________________________________________</w:t>
      </w:r>
    </w:p>
    <w:p w14:paraId="3688EDD4" w14:textId="05CA3A6B" w:rsidR="00EF2342" w:rsidRPr="00C678F6" w:rsidRDefault="00EF2342" w:rsidP="00C678F6">
      <w:pPr>
        <w:spacing w:beforeLines="50" w:before="180" w:line="280" w:lineRule="exac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病理醫師：</w:t>
      </w:r>
      <w:r w:rsidRPr="00C678F6">
        <w:rPr>
          <w:rFonts w:cstheme="minorHAnsi"/>
          <w:szCs w:val="24"/>
          <w:u w:val="single"/>
        </w:rPr>
        <w:tab/>
      </w:r>
      <w:r w:rsidRPr="00C678F6">
        <w:rPr>
          <w:rFonts w:cstheme="minorHAnsi"/>
          <w:szCs w:val="24"/>
          <w:u w:val="single"/>
        </w:rPr>
        <w:tab/>
      </w:r>
      <w:r w:rsidRPr="00C678F6">
        <w:rPr>
          <w:rFonts w:cstheme="minorHAnsi"/>
          <w:szCs w:val="24"/>
          <w:u w:val="single"/>
        </w:rPr>
        <w:tab/>
      </w:r>
      <w:r w:rsidRPr="00A74D7B"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日期：</w:t>
      </w:r>
      <w:r w:rsidR="00A74D7B">
        <w:rPr>
          <w:rFonts w:cstheme="minorHAnsi" w:hint="eastAsia"/>
          <w:szCs w:val="24"/>
        </w:rPr>
        <w:t>___________</w:t>
      </w:r>
    </w:p>
    <w:sectPr w:rsidR="00EF2342" w:rsidRPr="00C678F6" w:rsidSect="008D726A">
      <w:headerReference w:type="default" r:id="rId7"/>
      <w:footerReference w:type="default" r:id="rId8"/>
      <w:pgSz w:w="11906" w:h="16838"/>
      <w:pgMar w:top="1134" w:right="907" w:bottom="1134" w:left="907" w:header="510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93745" w14:textId="77777777" w:rsidR="0044323A" w:rsidRDefault="0044323A" w:rsidP="00973C09">
      <w:r>
        <w:separator/>
      </w:r>
    </w:p>
  </w:endnote>
  <w:endnote w:type="continuationSeparator" w:id="0">
    <w:p w14:paraId="696FED82" w14:textId="77777777" w:rsidR="0044323A" w:rsidRDefault="0044323A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FF96" w14:textId="4446B5B4" w:rsidR="00973C09" w:rsidRDefault="009154C8" w:rsidP="0053267C">
    <w:pPr>
      <w:pStyle w:val="a5"/>
    </w:pPr>
    <w:r>
      <w:rPr>
        <w:rFonts w:hint="eastAsia"/>
      </w:rPr>
      <w:t>2</w:t>
    </w:r>
    <w:r w:rsidR="00815BE6">
      <w:rPr>
        <w:rFonts w:hint="eastAsia"/>
      </w:rPr>
      <w:t>0181001</w:t>
    </w:r>
    <w:r>
      <w:rPr>
        <w:rFonts w:hint="eastAsia"/>
      </w:rPr>
      <w:t xml:space="preserve"> </w:t>
    </w:r>
    <w:r w:rsidR="0053267C">
      <w:t xml:space="preserve">          </w:t>
    </w:r>
    <w:r w:rsidR="00E23276">
      <w:rPr>
        <w:rFonts w:hint="eastAsia"/>
      </w:rPr>
      <w:t xml:space="preserve">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59776C" w:rsidRPr="0059776C">
      <w:rPr>
        <w:noProof/>
        <w:lang w:val="zh-TW"/>
      </w:rPr>
      <w:t>2</w:t>
    </w:r>
    <w:r w:rsidR="00973C09">
      <w:fldChar w:fldCharType="end"/>
    </w:r>
    <w:r w:rsidR="00973C09">
      <w:rPr>
        <w:rFonts w:hint="eastAsia"/>
      </w:rPr>
      <w:t xml:space="preserve"> / </w:t>
    </w:r>
    <w:r w:rsidR="003C26DD">
      <w:rPr>
        <w:noProof/>
      </w:rPr>
      <w:fldChar w:fldCharType="begin"/>
    </w:r>
    <w:r w:rsidR="003C26DD">
      <w:rPr>
        <w:noProof/>
      </w:rPr>
      <w:instrText xml:space="preserve"> NUMPAGES   \* MERGEFORMAT </w:instrText>
    </w:r>
    <w:r w:rsidR="003C26DD">
      <w:rPr>
        <w:noProof/>
      </w:rPr>
      <w:fldChar w:fldCharType="separate"/>
    </w:r>
    <w:r w:rsidR="0059776C">
      <w:rPr>
        <w:noProof/>
      </w:rPr>
      <w:t>2</w:t>
    </w:r>
    <w:r w:rsidR="003C26DD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</w:t>
    </w:r>
    <w:r w:rsidR="00B95C01">
      <w:rPr>
        <w:noProof/>
      </w:rPr>
      <w:t xml:space="preserve">   </w:t>
    </w:r>
    <w:r w:rsidR="00603F03">
      <w:rPr>
        <w:noProof/>
      </w:rPr>
      <w:t xml:space="preserve">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rFonts w:hint="eastAsia"/>
        <w:noProof/>
      </w:rPr>
      <w:t xml:space="preserve">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3C296D">
      <w:rPr>
        <w:noProof/>
      </w:rPr>
      <w:t>0</w:t>
    </w:r>
    <w:r w:rsidR="003C296D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B95C01">
      <w:rPr>
        <w:rFonts w:hint="eastAsia"/>
        <w:noProof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D235" w14:textId="77777777" w:rsidR="0044323A" w:rsidRDefault="0044323A" w:rsidP="00973C09">
      <w:r>
        <w:separator/>
      </w:r>
    </w:p>
  </w:footnote>
  <w:footnote w:type="continuationSeparator" w:id="0">
    <w:p w14:paraId="7BF8DDB9" w14:textId="77777777" w:rsidR="0044323A" w:rsidRDefault="0044323A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1A8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DB5D55A" wp14:editId="73C6DBF2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0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7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9" w15:restartNumberingAfterBreak="0">
    <w:nsid w:val="35B513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4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D9089C"/>
    <w:multiLevelType w:val="hybridMultilevel"/>
    <w:tmpl w:val="E884B4E2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0" w15:restartNumberingAfterBreak="0">
    <w:nsid w:val="6687033D"/>
    <w:multiLevelType w:val="multilevel"/>
    <w:tmpl w:val="2AFC4AD2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7130419">
    <w:abstractNumId w:val="17"/>
  </w:num>
  <w:num w:numId="2" w16cid:durableId="422068058">
    <w:abstractNumId w:val="2"/>
  </w:num>
  <w:num w:numId="3" w16cid:durableId="775520056">
    <w:abstractNumId w:val="12"/>
  </w:num>
  <w:num w:numId="4" w16cid:durableId="2145272862">
    <w:abstractNumId w:val="3"/>
  </w:num>
  <w:num w:numId="5" w16cid:durableId="1699233409">
    <w:abstractNumId w:val="13"/>
  </w:num>
  <w:num w:numId="6" w16cid:durableId="536164408">
    <w:abstractNumId w:val="15"/>
  </w:num>
  <w:num w:numId="7" w16cid:durableId="1196188894">
    <w:abstractNumId w:val="23"/>
  </w:num>
  <w:num w:numId="8" w16cid:durableId="747196106">
    <w:abstractNumId w:val="18"/>
  </w:num>
  <w:num w:numId="9" w16cid:durableId="953706611">
    <w:abstractNumId w:val="22"/>
  </w:num>
  <w:num w:numId="10" w16cid:durableId="924654106">
    <w:abstractNumId w:val="14"/>
  </w:num>
  <w:num w:numId="11" w16cid:durableId="891426769">
    <w:abstractNumId w:val="1"/>
  </w:num>
  <w:num w:numId="12" w16cid:durableId="2080126524">
    <w:abstractNumId w:val="7"/>
  </w:num>
  <w:num w:numId="13" w16cid:durableId="357051273">
    <w:abstractNumId w:val="11"/>
  </w:num>
  <w:num w:numId="14" w16cid:durableId="1688601842">
    <w:abstractNumId w:val="4"/>
  </w:num>
  <w:num w:numId="15" w16cid:durableId="1905991160">
    <w:abstractNumId w:val="21"/>
  </w:num>
  <w:num w:numId="16" w16cid:durableId="1542935518">
    <w:abstractNumId w:val="10"/>
  </w:num>
  <w:num w:numId="17" w16cid:durableId="1394889921">
    <w:abstractNumId w:val="16"/>
  </w:num>
  <w:num w:numId="18" w16cid:durableId="827674384">
    <w:abstractNumId w:val="8"/>
  </w:num>
  <w:num w:numId="19" w16cid:durableId="262349026">
    <w:abstractNumId w:val="6"/>
  </w:num>
  <w:num w:numId="20" w16cid:durableId="1192839571">
    <w:abstractNumId w:val="5"/>
  </w:num>
  <w:num w:numId="21" w16cid:durableId="1616477896">
    <w:abstractNumId w:val="9"/>
  </w:num>
  <w:num w:numId="22" w16cid:durableId="1580943183">
    <w:abstractNumId w:val="20"/>
  </w:num>
  <w:num w:numId="23" w16cid:durableId="711460401">
    <w:abstractNumId w:val="19"/>
  </w:num>
  <w:num w:numId="24" w16cid:durableId="17348932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庭瑜 林">
    <w15:presenceInfo w15:providerId="Windows Live" w15:userId="920e356653f01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41DB5"/>
    <w:rsid w:val="00056B83"/>
    <w:rsid w:val="0006715A"/>
    <w:rsid w:val="00087F5F"/>
    <w:rsid w:val="0009460F"/>
    <w:rsid w:val="000961E8"/>
    <w:rsid w:val="0009704F"/>
    <w:rsid w:val="000B34E8"/>
    <w:rsid w:val="000B39B5"/>
    <w:rsid w:val="000E0D9C"/>
    <w:rsid w:val="001028D1"/>
    <w:rsid w:val="00122CAA"/>
    <w:rsid w:val="00145472"/>
    <w:rsid w:val="001518CB"/>
    <w:rsid w:val="001642BF"/>
    <w:rsid w:val="001677DB"/>
    <w:rsid w:val="001B6E24"/>
    <w:rsid w:val="001C1C44"/>
    <w:rsid w:val="002001A0"/>
    <w:rsid w:val="00200422"/>
    <w:rsid w:val="00207BE3"/>
    <w:rsid w:val="00217B80"/>
    <w:rsid w:val="00217CCA"/>
    <w:rsid w:val="00221EEE"/>
    <w:rsid w:val="0023275F"/>
    <w:rsid w:val="00243DAB"/>
    <w:rsid w:val="0024511B"/>
    <w:rsid w:val="00294E2D"/>
    <w:rsid w:val="002A16E4"/>
    <w:rsid w:val="002B6EF9"/>
    <w:rsid w:val="002C1D10"/>
    <w:rsid w:val="002C789E"/>
    <w:rsid w:val="002F2013"/>
    <w:rsid w:val="002F60E1"/>
    <w:rsid w:val="00303B6B"/>
    <w:rsid w:val="0031005D"/>
    <w:rsid w:val="003207A2"/>
    <w:rsid w:val="00335753"/>
    <w:rsid w:val="00337A33"/>
    <w:rsid w:val="00345A7D"/>
    <w:rsid w:val="003848B9"/>
    <w:rsid w:val="00387881"/>
    <w:rsid w:val="00396A00"/>
    <w:rsid w:val="003A48AD"/>
    <w:rsid w:val="003A57DB"/>
    <w:rsid w:val="003B0F81"/>
    <w:rsid w:val="003B3AB6"/>
    <w:rsid w:val="003B6934"/>
    <w:rsid w:val="003C26DD"/>
    <w:rsid w:val="003C296D"/>
    <w:rsid w:val="003E2F83"/>
    <w:rsid w:val="0040314D"/>
    <w:rsid w:val="00410BD4"/>
    <w:rsid w:val="00413C0E"/>
    <w:rsid w:val="00441B40"/>
    <w:rsid w:val="0044323A"/>
    <w:rsid w:val="0047718D"/>
    <w:rsid w:val="00485A71"/>
    <w:rsid w:val="004921E6"/>
    <w:rsid w:val="00494481"/>
    <w:rsid w:val="004C36AA"/>
    <w:rsid w:val="004C3E3D"/>
    <w:rsid w:val="004C465D"/>
    <w:rsid w:val="0053267C"/>
    <w:rsid w:val="00541C4C"/>
    <w:rsid w:val="00552CDF"/>
    <w:rsid w:val="005552F5"/>
    <w:rsid w:val="00561941"/>
    <w:rsid w:val="00563908"/>
    <w:rsid w:val="005773EA"/>
    <w:rsid w:val="00593BC4"/>
    <w:rsid w:val="0059776C"/>
    <w:rsid w:val="005A4798"/>
    <w:rsid w:val="005B375C"/>
    <w:rsid w:val="005E4428"/>
    <w:rsid w:val="005F3E2B"/>
    <w:rsid w:val="00603F03"/>
    <w:rsid w:val="00614E41"/>
    <w:rsid w:val="00622A9C"/>
    <w:rsid w:val="00633DBC"/>
    <w:rsid w:val="0064608F"/>
    <w:rsid w:val="00650F76"/>
    <w:rsid w:val="00653A97"/>
    <w:rsid w:val="00666039"/>
    <w:rsid w:val="0067236D"/>
    <w:rsid w:val="0069602A"/>
    <w:rsid w:val="006A2B11"/>
    <w:rsid w:val="006C39D3"/>
    <w:rsid w:val="006D5588"/>
    <w:rsid w:val="006E27CD"/>
    <w:rsid w:val="006F64F6"/>
    <w:rsid w:val="00703CB9"/>
    <w:rsid w:val="0070677A"/>
    <w:rsid w:val="00710391"/>
    <w:rsid w:val="00722E27"/>
    <w:rsid w:val="00752697"/>
    <w:rsid w:val="00752A3B"/>
    <w:rsid w:val="007534F4"/>
    <w:rsid w:val="00760802"/>
    <w:rsid w:val="00762F62"/>
    <w:rsid w:val="00766BFC"/>
    <w:rsid w:val="00772770"/>
    <w:rsid w:val="00774722"/>
    <w:rsid w:val="00805686"/>
    <w:rsid w:val="00815BE6"/>
    <w:rsid w:val="008179E5"/>
    <w:rsid w:val="0085473E"/>
    <w:rsid w:val="00861056"/>
    <w:rsid w:val="008A0661"/>
    <w:rsid w:val="008B57A5"/>
    <w:rsid w:val="008D726A"/>
    <w:rsid w:val="008D7D90"/>
    <w:rsid w:val="00907F4F"/>
    <w:rsid w:val="009154C8"/>
    <w:rsid w:val="0092158B"/>
    <w:rsid w:val="009367CA"/>
    <w:rsid w:val="009554F6"/>
    <w:rsid w:val="00973C09"/>
    <w:rsid w:val="0098048D"/>
    <w:rsid w:val="00980ED9"/>
    <w:rsid w:val="009B1957"/>
    <w:rsid w:val="009E0C57"/>
    <w:rsid w:val="009E3CD2"/>
    <w:rsid w:val="009E5A27"/>
    <w:rsid w:val="009F3695"/>
    <w:rsid w:val="009F5BF5"/>
    <w:rsid w:val="00A07C3A"/>
    <w:rsid w:val="00A406E9"/>
    <w:rsid w:val="00A45933"/>
    <w:rsid w:val="00A65A3D"/>
    <w:rsid w:val="00A73D47"/>
    <w:rsid w:val="00A74D7B"/>
    <w:rsid w:val="00A776F8"/>
    <w:rsid w:val="00AA190B"/>
    <w:rsid w:val="00AA5821"/>
    <w:rsid w:val="00AD36D5"/>
    <w:rsid w:val="00AF6D8B"/>
    <w:rsid w:val="00B06658"/>
    <w:rsid w:val="00B42A0F"/>
    <w:rsid w:val="00B479A7"/>
    <w:rsid w:val="00B6094C"/>
    <w:rsid w:val="00B91FF2"/>
    <w:rsid w:val="00B95C01"/>
    <w:rsid w:val="00BA5463"/>
    <w:rsid w:val="00BA6587"/>
    <w:rsid w:val="00BE380E"/>
    <w:rsid w:val="00BE5CF5"/>
    <w:rsid w:val="00BF50FE"/>
    <w:rsid w:val="00C229BA"/>
    <w:rsid w:val="00C25473"/>
    <w:rsid w:val="00C40C5B"/>
    <w:rsid w:val="00C52502"/>
    <w:rsid w:val="00C52E0E"/>
    <w:rsid w:val="00C678F6"/>
    <w:rsid w:val="00C976C9"/>
    <w:rsid w:val="00C97E4B"/>
    <w:rsid w:val="00CA08F6"/>
    <w:rsid w:val="00CB4083"/>
    <w:rsid w:val="00CE17D1"/>
    <w:rsid w:val="00CF07DA"/>
    <w:rsid w:val="00CF306E"/>
    <w:rsid w:val="00D01204"/>
    <w:rsid w:val="00D14669"/>
    <w:rsid w:val="00D146B3"/>
    <w:rsid w:val="00D2521B"/>
    <w:rsid w:val="00D639D7"/>
    <w:rsid w:val="00D714C6"/>
    <w:rsid w:val="00DA0C75"/>
    <w:rsid w:val="00DE1005"/>
    <w:rsid w:val="00DF141B"/>
    <w:rsid w:val="00DF4397"/>
    <w:rsid w:val="00E23276"/>
    <w:rsid w:val="00E314D4"/>
    <w:rsid w:val="00E4080B"/>
    <w:rsid w:val="00E75806"/>
    <w:rsid w:val="00E8521C"/>
    <w:rsid w:val="00EA121E"/>
    <w:rsid w:val="00EA7FC1"/>
    <w:rsid w:val="00EE2EE3"/>
    <w:rsid w:val="00EE3901"/>
    <w:rsid w:val="00EE3BA5"/>
    <w:rsid w:val="00EE7E4D"/>
    <w:rsid w:val="00EF181E"/>
    <w:rsid w:val="00EF2342"/>
    <w:rsid w:val="00F04694"/>
    <w:rsid w:val="00F2503A"/>
    <w:rsid w:val="00F37D2A"/>
    <w:rsid w:val="00F407A0"/>
    <w:rsid w:val="00F42711"/>
    <w:rsid w:val="00F640B2"/>
    <w:rsid w:val="00F866E0"/>
    <w:rsid w:val="00FA3B15"/>
    <w:rsid w:val="00FB43AA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1B33F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table" w:styleId="1">
    <w:name w:val="Plain Table 1"/>
    <w:basedOn w:val="a1"/>
    <w:uiPriority w:val="41"/>
    <w:rsid w:val="00D639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3848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Revision"/>
    <w:hidden/>
    <w:uiPriority w:val="99"/>
    <w:semiHidden/>
    <w:rsid w:val="00EA7FC1"/>
  </w:style>
  <w:style w:type="character" w:styleId="ac">
    <w:name w:val="Placeholder Text"/>
    <w:basedOn w:val="a0"/>
    <w:uiPriority w:val="99"/>
    <w:semiHidden/>
    <w:rsid w:val="00EA7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FEE49C7-19B8-435B-BF5B-FD5FFDBFD10A}"/>
      </w:docPartPr>
      <w:docPartBody>
        <w:p w:rsidR="00000000" w:rsidRDefault="00BE6CBD">
          <w:r w:rsidRPr="00FB7EF4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BD"/>
    <w:rsid w:val="00BE6CBD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C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7</cp:revision>
  <cp:lastPrinted>2018-10-01T07:32:00Z</cp:lastPrinted>
  <dcterms:created xsi:type="dcterms:W3CDTF">2018-10-01T07:26:00Z</dcterms:created>
  <dcterms:modified xsi:type="dcterms:W3CDTF">2022-10-19T08:45:00Z</dcterms:modified>
</cp:coreProperties>
</file>